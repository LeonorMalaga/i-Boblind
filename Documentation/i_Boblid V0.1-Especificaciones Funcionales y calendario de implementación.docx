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A2F" w:rsidRDefault="00972A2F" w:rsidP="00BF2D7B">
      <w:pPr>
        <w:pStyle w:val="Ttulo1"/>
      </w:pPr>
      <w:bookmarkStart w:id="0" w:name="_Toc415539267"/>
      <w:bookmarkStart w:id="1" w:name="_Toc430338402"/>
    </w:p>
    <w:p w:rsidR="00BF2D7B" w:rsidRPr="001A274D" w:rsidRDefault="00BF2D7B" w:rsidP="00BF2D7B">
      <w:pPr>
        <w:pStyle w:val="Ttulo1"/>
      </w:pPr>
      <w:r w:rsidRPr="001A274D">
        <w:t>IN</w:t>
      </w:r>
      <w:r>
        <w:t>DICE</w:t>
      </w:r>
      <w:bookmarkEnd w:id="1"/>
    </w:p>
    <w:p w:rsidR="00BF2D7B" w:rsidRDefault="00BF2D7B">
      <w:pPr>
        <w:pStyle w:val="TDC1"/>
      </w:pPr>
    </w:p>
    <w:p w:rsidR="00972A2F" w:rsidRDefault="00BF2D7B">
      <w:pPr>
        <w:pStyle w:val="TDC1"/>
        <w:rPr>
          <w:rFonts w:eastAsiaTheme="minorEastAsia"/>
          <w:noProof/>
          <w:color w:val="auto"/>
          <w:sz w:val="22"/>
          <w:szCs w:val="22"/>
          <w:lang w:val="es-ES"/>
        </w:rPr>
      </w:pPr>
      <w:r>
        <w:fldChar w:fldCharType="begin"/>
      </w:r>
      <w:r>
        <w:instrText xml:space="preserve"> TOC \o "1-3" \h \z \u </w:instrText>
      </w:r>
      <w:r>
        <w:fldChar w:fldCharType="separate"/>
      </w:r>
      <w:hyperlink w:anchor="_Toc430338402" w:history="1">
        <w:r w:rsidR="00972A2F" w:rsidRPr="00CF416C">
          <w:rPr>
            <w:rStyle w:val="Hipervnculo"/>
            <w:noProof/>
          </w:rPr>
          <w:t>INDICE</w:t>
        </w:r>
        <w:r w:rsidR="00972A2F">
          <w:rPr>
            <w:noProof/>
            <w:webHidden/>
          </w:rPr>
          <w:tab/>
        </w:r>
        <w:r w:rsidR="00972A2F">
          <w:rPr>
            <w:noProof/>
            <w:webHidden/>
          </w:rPr>
          <w:fldChar w:fldCharType="begin"/>
        </w:r>
        <w:r w:rsidR="00972A2F">
          <w:rPr>
            <w:noProof/>
            <w:webHidden/>
          </w:rPr>
          <w:instrText xml:space="preserve"> PAGEREF _Toc430338402 \h </w:instrText>
        </w:r>
        <w:r w:rsidR="00972A2F">
          <w:rPr>
            <w:noProof/>
            <w:webHidden/>
          </w:rPr>
        </w:r>
        <w:r w:rsidR="00972A2F">
          <w:rPr>
            <w:noProof/>
            <w:webHidden/>
          </w:rPr>
          <w:fldChar w:fldCharType="separate"/>
        </w:r>
        <w:r w:rsidR="00972A2F">
          <w:rPr>
            <w:noProof/>
            <w:webHidden/>
          </w:rPr>
          <w:t>1</w:t>
        </w:r>
        <w:r w:rsidR="00972A2F">
          <w:rPr>
            <w:noProof/>
            <w:webHidden/>
          </w:rPr>
          <w:fldChar w:fldCharType="end"/>
        </w:r>
      </w:hyperlink>
    </w:p>
    <w:p w:rsidR="00972A2F" w:rsidRDefault="00972A2F">
      <w:pPr>
        <w:pStyle w:val="TDC1"/>
        <w:rPr>
          <w:rFonts w:eastAsiaTheme="minorEastAsia"/>
          <w:noProof/>
          <w:color w:val="auto"/>
          <w:sz w:val="22"/>
          <w:szCs w:val="22"/>
          <w:lang w:val="es-ES"/>
        </w:rPr>
      </w:pPr>
      <w:hyperlink w:anchor="_Toc430338403" w:history="1">
        <w:r w:rsidRPr="00CF416C">
          <w:rPr>
            <w:rStyle w:val="Hipervnculo"/>
            <w:noProof/>
          </w:rPr>
          <w:t>Lista de tablas</w:t>
        </w:r>
        <w:r>
          <w:rPr>
            <w:noProof/>
            <w:webHidden/>
          </w:rPr>
          <w:tab/>
        </w:r>
        <w:r>
          <w:rPr>
            <w:noProof/>
            <w:webHidden/>
          </w:rPr>
          <w:fldChar w:fldCharType="begin"/>
        </w:r>
        <w:r>
          <w:rPr>
            <w:noProof/>
            <w:webHidden/>
          </w:rPr>
          <w:instrText xml:space="preserve"> PAGEREF _Toc430338403 \h </w:instrText>
        </w:r>
        <w:r>
          <w:rPr>
            <w:noProof/>
            <w:webHidden/>
          </w:rPr>
        </w:r>
        <w:r>
          <w:rPr>
            <w:noProof/>
            <w:webHidden/>
          </w:rPr>
          <w:fldChar w:fldCharType="separate"/>
        </w:r>
        <w:r>
          <w:rPr>
            <w:noProof/>
            <w:webHidden/>
          </w:rPr>
          <w:t>1</w:t>
        </w:r>
        <w:r>
          <w:rPr>
            <w:noProof/>
            <w:webHidden/>
          </w:rPr>
          <w:fldChar w:fldCharType="end"/>
        </w:r>
      </w:hyperlink>
    </w:p>
    <w:p w:rsidR="00972A2F" w:rsidRDefault="00972A2F">
      <w:pPr>
        <w:pStyle w:val="TDC1"/>
        <w:rPr>
          <w:rFonts w:eastAsiaTheme="minorEastAsia"/>
          <w:noProof/>
          <w:color w:val="auto"/>
          <w:sz w:val="22"/>
          <w:szCs w:val="22"/>
          <w:lang w:val="es-ES"/>
        </w:rPr>
      </w:pPr>
      <w:hyperlink w:anchor="_Toc430338404" w:history="1">
        <w:r w:rsidRPr="00CF416C">
          <w:rPr>
            <w:rStyle w:val="Hipervnculo"/>
            <w:noProof/>
          </w:rPr>
          <w:t>INTRODUCCIÓN</w:t>
        </w:r>
        <w:r>
          <w:rPr>
            <w:noProof/>
            <w:webHidden/>
          </w:rPr>
          <w:tab/>
        </w:r>
        <w:r>
          <w:rPr>
            <w:noProof/>
            <w:webHidden/>
          </w:rPr>
          <w:fldChar w:fldCharType="begin"/>
        </w:r>
        <w:r>
          <w:rPr>
            <w:noProof/>
            <w:webHidden/>
          </w:rPr>
          <w:instrText xml:space="preserve"> PAGEREF _Toc430338404 \h </w:instrText>
        </w:r>
        <w:r>
          <w:rPr>
            <w:noProof/>
            <w:webHidden/>
          </w:rPr>
        </w:r>
        <w:r>
          <w:rPr>
            <w:noProof/>
            <w:webHidden/>
          </w:rPr>
          <w:fldChar w:fldCharType="separate"/>
        </w:r>
        <w:r>
          <w:rPr>
            <w:noProof/>
            <w:webHidden/>
          </w:rPr>
          <w:t>2</w:t>
        </w:r>
        <w:r>
          <w:rPr>
            <w:noProof/>
            <w:webHidden/>
          </w:rPr>
          <w:fldChar w:fldCharType="end"/>
        </w:r>
      </w:hyperlink>
    </w:p>
    <w:p w:rsidR="00972A2F" w:rsidRDefault="00972A2F">
      <w:pPr>
        <w:pStyle w:val="TDC1"/>
        <w:rPr>
          <w:rFonts w:eastAsiaTheme="minorEastAsia"/>
          <w:noProof/>
          <w:color w:val="auto"/>
          <w:sz w:val="22"/>
          <w:szCs w:val="22"/>
          <w:lang w:val="es-ES"/>
        </w:rPr>
      </w:pPr>
      <w:hyperlink w:anchor="_Toc430338405" w:history="1">
        <w:r w:rsidRPr="00CF416C">
          <w:rPr>
            <w:rStyle w:val="Hipervnculo"/>
            <w:noProof/>
          </w:rPr>
          <w:t>CASOS DE USO</w:t>
        </w:r>
        <w:r>
          <w:rPr>
            <w:noProof/>
            <w:webHidden/>
          </w:rPr>
          <w:tab/>
        </w:r>
        <w:r>
          <w:rPr>
            <w:noProof/>
            <w:webHidden/>
          </w:rPr>
          <w:fldChar w:fldCharType="begin"/>
        </w:r>
        <w:r>
          <w:rPr>
            <w:noProof/>
            <w:webHidden/>
          </w:rPr>
          <w:instrText xml:space="preserve"> PAGEREF _Toc430338405 \h </w:instrText>
        </w:r>
        <w:r>
          <w:rPr>
            <w:noProof/>
            <w:webHidden/>
          </w:rPr>
        </w:r>
        <w:r>
          <w:rPr>
            <w:noProof/>
            <w:webHidden/>
          </w:rPr>
          <w:fldChar w:fldCharType="separate"/>
        </w:r>
        <w:r>
          <w:rPr>
            <w:noProof/>
            <w:webHidden/>
          </w:rPr>
          <w:t>3</w:t>
        </w:r>
        <w:r>
          <w:rPr>
            <w:noProof/>
            <w:webHidden/>
          </w:rPr>
          <w:fldChar w:fldCharType="end"/>
        </w:r>
      </w:hyperlink>
    </w:p>
    <w:p w:rsidR="00972A2F" w:rsidRPr="00972A2F" w:rsidRDefault="00972A2F" w:rsidP="00972A2F">
      <w:pPr>
        <w:pStyle w:val="TDC1"/>
        <w:ind w:left="708"/>
        <w:rPr>
          <w:rStyle w:val="Hipervnculo"/>
          <w:rFonts w:asciiTheme="majorHAnsi" w:eastAsiaTheme="majorEastAsia" w:hAnsiTheme="majorHAnsi" w:cstheme="majorBidi"/>
          <w:b/>
          <w:bCs/>
          <w:noProof/>
        </w:rPr>
      </w:pPr>
      <w:hyperlink w:anchor="_Toc430338406" w:history="1">
        <w:r w:rsidRPr="00972A2F">
          <w:rPr>
            <w:rStyle w:val="Hipervnculo"/>
            <w:rFonts w:asciiTheme="majorHAnsi" w:eastAsiaTheme="majorEastAsia" w:hAnsiTheme="majorHAnsi" w:cstheme="majorBidi"/>
            <w:b/>
            <w:bCs/>
            <w:noProof/>
          </w:rPr>
          <w:t>i-BoBlind_WEB</w:t>
        </w:r>
        <w:r w:rsidRPr="00972A2F">
          <w:rPr>
            <w:rStyle w:val="Hipervnculo"/>
            <w:rFonts w:asciiTheme="majorHAnsi" w:eastAsiaTheme="majorEastAsia" w:hAnsiTheme="majorHAnsi" w:cstheme="majorBidi"/>
            <w:b/>
            <w:bCs/>
            <w:noProof/>
            <w:webHidden/>
          </w:rPr>
          <w:tab/>
        </w:r>
        <w:r w:rsidRPr="00972A2F">
          <w:rPr>
            <w:rStyle w:val="Hipervnculo"/>
            <w:rFonts w:asciiTheme="majorHAnsi" w:eastAsiaTheme="majorEastAsia" w:hAnsiTheme="majorHAnsi" w:cstheme="majorBidi"/>
            <w:b/>
            <w:bCs/>
            <w:noProof/>
            <w:webHidden/>
          </w:rPr>
          <w:fldChar w:fldCharType="begin"/>
        </w:r>
        <w:r w:rsidRPr="00972A2F">
          <w:rPr>
            <w:rStyle w:val="Hipervnculo"/>
            <w:rFonts w:asciiTheme="majorHAnsi" w:eastAsiaTheme="majorEastAsia" w:hAnsiTheme="majorHAnsi" w:cstheme="majorBidi"/>
            <w:b/>
            <w:bCs/>
            <w:noProof/>
            <w:webHidden/>
          </w:rPr>
          <w:instrText xml:space="preserve"> PAGEREF _Toc430338406 \h </w:instrText>
        </w:r>
        <w:r w:rsidRPr="00972A2F">
          <w:rPr>
            <w:rStyle w:val="Hipervnculo"/>
            <w:rFonts w:asciiTheme="majorHAnsi" w:eastAsiaTheme="majorEastAsia" w:hAnsiTheme="majorHAnsi" w:cstheme="majorBidi"/>
            <w:b/>
            <w:bCs/>
            <w:noProof/>
            <w:webHidden/>
          </w:rPr>
        </w:r>
        <w:r w:rsidRPr="00972A2F">
          <w:rPr>
            <w:rStyle w:val="Hipervnculo"/>
            <w:rFonts w:asciiTheme="majorHAnsi" w:eastAsiaTheme="majorEastAsia" w:hAnsiTheme="majorHAnsi" w:cstheme="majorBidi"/>
            <w:b/>
            <w:bCs/>
            <w:noProof/>
            <w:webHidden/>
          </w:rPr>
          <w:fldChar w:fldCharType="separate"/>
        </w:r>
        <w:r>
          <w:rPr>
            <w:rStyle w:val="Hipervnculo"/>
            <w:rFonts w:asciiTheme="majorHAnsi" w:eastAsiaTheme="majorEastAsia" w:hAnsiTheme="majorHAnsi" w:cstheme="majorBidi"/>
            <w:b/>
            <w:bCs/>
            <w:noProof/>
            <w:webHidden/>
          </w:rPr>
          <w:t>3</w:t>
        </w:r>
        <w:r w:rsidRPr="00972A2F">
          <w:rPr>
            <w:rStyle w:val="Hipervnculo"/>
            <w:rFonts w:asciiTheme="majorHAnsi" w:eastAsiaTheme="majorEastAsia" w:hAnsiTheme="majorHAnsi" w:cstheme="majorBidi"/>
            <w:b/>
            <w:bCs/>
            <w:noProof/>
            <w:webHidden/>
          </w:rPr>
          <w:fldChar w:fldCharType="end"/>
        </w:r>
      </w:hyperlink>
    </w:p>
    <w:p w:rsidR="00972A2F" w:rsidRPr="00972A2F" w:rsidRDefault="00972A2F" w:rsidP="00972A2F">
      <w:pPr>
        <w:pStyle w:val="TDC1"/>
        <w:ind w:left="708"/>
        <w:rPr>
          <w:rStyle w:val="Hipervnculo"/>
          <w:rFonts w:asciiTheme="majorHAnsi" w:eastAsiaTheme="majorEastAsia" w:hAnsiTheme="majorHAnsi" w:cstheme="majorBidi"/>
          <w:b/>
          <w:bCs/>
          <w:noProof/>
        </w:rPr>
      </w:pPr>
      <w:hyperlink w:anchor="_Toc430338407" w:history="1">
        <w:r w:rsidRPr="00972A2F">
          <w:rPr>
            <w:rStyle w:val="Hipervnculo"/>
            <w:rFonts w:asciiTheme="majorHAnsi" w:eastAsiaTheme="majorEastAsia" w:hAnsiTheme="majorHAnsi" w:cstheme="majorBidi"/>
            <w:b/>
            <w:bCs/>
            <w:noProof/>
          </w:rPr>
          <w:t>i-BoBLind_Installer</w:t>
        </w:r>
        <w:r w:rsidRPr="00972A2F">
          <w:rPr>
            <w:rStyle w:val="Hipervnculo"/>
            <w:rFonts w:asciiTheme="majorHAnsi" w:eastAsiaTheme="majorEastAsia" w:hAnsiTheme="majorHAnsi" w:cstheme="majorBidi"/>
            <w:b/>
            <w:bCs/>
            <w:noProof/>
            <w:webHidden/>
          </w:rPr>
          <w:tab/>
        </w:r>
        <w:r w:rsidRPr="00972A2F">
          <w:rPr>
            <w:rStyle w:val="Hipervnculo"/>
            <w:rFonts w:asciiTheme="majorHAnsi" w:eastAsiaTheme="majorEastAsia" w:hAnsiTheme="majorHAnsi" w:cstheme="majorBidi"/>
            <w:b/>
            <w:bCs/>
            <w:noProof/>
            <w:webHidden/>
          </w:rPr>
          <w:fldChar w:fldCharType="begin"/>
        </w:r>
        <w:r w:rsidRPr="00972A2F">
          <w:rPr>
            <w:rStyle w:val="Hipervnculo"/>
            <w:rFonts w:asciiTheme="majorHAnsi" w:eastAsiaTheme="majorEastAsia" w:hAnsiTheme="majorHAnsi" w:cstheme="majorBidi"/>
            <w:b/>
            <w:bCs/>
            <w:noProof/>
            <w:webHidden/>
          </w:rPr>
          <w:instrText xml:space="preserve"> PAGEREF _Toc430338407 \h </w:instrText>
        </w:r>
        <w:r w:rsidRPr="00972A2F">
          <w:rPr>
            <w:rStyle w:val="Hipervnculo"/>
            <w:rFonts w:asciiTheme="majorHAnsi" w:eastAsiaTheme="majorEastAsia" w:hAnsiTheme="majorHAnsi" w:cstheme="majorBidi"/>
            <w:b/>
            <w:bCs/>
            <w:noProof/>
            <w:webHidden/>
          </w:rPr>
        </w:r>
        <w:r w:rsidRPr="00972A2F">
          <w:rPr>
            <w:rStyle w:val="Hipervnculo"/>
            <w:rFonts w:asciiTheme="majorHAnsi" w:eastAsiaTheme="majorEastAsia" w:hAnsiTheme="majorHAnsi" w:cstheme="majorBidi"/>
            <w:b/>
            <w:bCs/>
            <w:noProof/>
            <w:webHidden/>
          </w:rPr>
          <w:fldChar w:fldCharType="separate"/>
        </w:r>
        <w:r>
          <w:rPr>
            <w:rStyle w:val="Hipervnculo"/>
            <w:rFonts w:asciiTheme="majorHAnsi" w:eastAsiaTheme="majorEastAsia" w:hAnsiTheme="majorHAnsi" w:cstheme="majorBidi"/>
            <w:b/>
            <w:bCs/>
            <w:noProof/>
            <w:webHidden/>
          </w:rPr>
          <w:t>6</w:t>
        </w:r>
        <w:r w:rsidRPr="00972A2F">
          <w:rPr>
            <w:rStyle w:val="Hipervnculo"/>
            <w:rFonts w:asciiTheme="majorHAnsi" w:eastAsiaTheme="majorEastAsia" w:hAnsiTheme="majorHAnsi" w:cstheme="majorBidi"/>
            <w:b/>
            <w:bCs/>
            <w:noProof/>
            <w:webHidden/>
          </w:rPr>
          <w:fldChar w:fldCharType="end"/>
        </w:r>
      </w:hyperlink>
    </w:p>
    <w:p w:rsidR="00972A2F" w:rsidRDefault="00972A2F" w:rsidP="00972A2F">
      <w:pPr>
        <w:pStyle w:val="TDC1"/>
        <w:ind w:left="708"/>
        <w:rPr>
          <w:rStyle w:val="Hipervnculo"/>
          <w:rFonts w:asciiTheme="majorHAnsi" w:eastAsiaTheme="majorEastAsia" w:hAnsiTheme="majorHAnsi" w:cstheme="majorBidi"/>
          <w:b/>
          <w:bCs/>
          <w:noProof/>
        </w:rPr>
      </w:pPr>
      <w:hyperlink w:anchor="_Toc430338408" w:history="1">
        <w:r w:rsidRPr="00972A2F">
          <w:rPr>
            <w:rStyle w:val="Hipervnculo"/>
            <w:rFonts w:asciiTheme="majorHAnsi" w:eastAsiaTheme="majorEastAsia" w:hAnsiTheme="majorHAnsi" w:cstheme="majorBidi"/>
            <w:b/>
            <w:bCs/>
            <w:noProof/>
          </w:rPr>
          <w:t>i-BoBlind_User</w:t>
        </w:r>
        <w:r w:rsidRPr="00972A2F">
          <w:rPr>
            <w:rStyle w:val="Hipervnculo"/>
            <w:rFonts w:asciiTheme="majorHAnsi" w:eastAsiaTheme="majorEastAsia" w:hAnsiTheme="majorHAnsi" w:cstheme="majorBidi"/>
            <w:b/>
            <w:bCs/>
            <w:noProof/>
            <w:webHidden/>
          </w:rPr>
          <w:tab/>
        </w:r>
        <w:r w:rsidRPr="00972A2F">
          <w:rPr>
            <w:rStyle w:val="Hipervnculo"/>
            <w:rFonts w:asciiTheme="majorHAnsi" w:eastAsiaTheme="majorEastAsia" w:hAnsiTheme="majorHAnsi" w:cstheme="majorBidi"/>
            <w:b/>
            <w:bCs/>
            <w:noProof/>
            <w:webHidden/>
          </w:rPr>
          <w:fldChar w:fldCharType="begin"/>
        </w:r>
        <w:r w:rsidRPr="00972A2F">
          <w:rPr>
            <w:rStyle w:val="Hipervnculo"/>
            <w:rFonts w:asciiTheme="majorHAnsi" w:eastAsiaTheme="majorEastAsia" w:hAnsiTheme="majorHAnsi" w:cstheme="majorBidi"/>
            <w:b/>
            <w:bCs/>
            <w:noProof/>
            <w:webHidden/>
          </w:rPr>
          <w:instrText xml:space="preserve"> PAGEREF _Toc430338408 \h </w:instrText>
        </w:r>
        <w:r w:rsidRPr="00972A2F">
          <w:rPr>
            <w:rStyle w:val="Hipervnculo"/>
            <w:rFonts w:asciiTheme="majorHAnsi" w:eastAsiaTheme="majorEastAsia" w:hAnsiTheme="majorHAnsi" w:cstheme="majorBidi"/>
            <w:b/>
            <w:bCs/>
            <w:noProof/>
            <w:webHidden/>
          </w:rPr>
        </w:r>
        <w:r w:rsidRPr="00972A2F">
          <w:rPr>
            <w:rStyle w:val="Hipervnculo"/>
            <w:rFonts w:asciiTheme="majorHAnsi" w:eastAsiaTheme="majorEastAsia" w:hAnsiTheme="majorHAnsi" w:cstheme="majorBidi"/>
            <w:b/>
            <w:bCs/>
            <w:noProof/>
            <w:webHidden/>
          </w:rPr>
          <w:fldChar w:fldCharType="separate"/>
        </w:r>
        <w:r>
          <w:rPr>
            <w:rStyle w:val="Hipervnculo"/>
            <w:rFonts w:asciiTheme="majorHAnsi" w:eastAsiaTheme="majorEastAsia" w:hAnsiTheme="majorHAnsi" w:cstheme="majorBidi"/>
            <w:b/>
            <w:bCs/>
            <w:noProof/>
            <w:webHidden/>
          </w:rPr>
          <w:t>7</w:t>
        </w:r>
        <w:r w:rsidRPr="00972A2F">
          <w:rPr>
            <w:rStyle w:val="Hipervnculo"/>
            <w:rFonts w:asciiTheme="majorHAnsi" w:eastAsiaTheme="majorEastAsia" w:hAnsiTheme="majorHAnsi" w:cstheme="majorBidi"/>
            <w:b/>
            <w:bCs/>
            <w:noProof/>
            <w:webHidden/>
          </w:rPr>
          <w:fldChar w:fldCharType="end"/>
        </w:r>
      </w:hyperlink>
    </w:p>
    <w:p w:rsidR="00972A2F" w:rsidRDefault="00972A2F" w:rsidP="00972A2F">
      <w:pPr>
        <w:rPr>
          <w:noProof/>
          <w:lang w:val="en-US"/>
        </w:rPr>
      </w:pPr>
    </w:p>
    <w:p w:rsidR="00972A2F" w:rsidRPr="00972A2F" w:rsidRDefault="00972A2F" w:rsidP="00972A2F">
      <w:pPr>
        <w:rPr>
          <w:noProof/>
          <w:lang w:val="en-US"/>
        </w:rPr>
      </w:pPr>
    </w:p>
    <w:p w:rsidR="003D65EC" w:rsidRDefault="00BF2D7B" w:rsidP="003D65EC">
      <w:pPr>
        <w:pStyle w:val="Ttulo1"/>
      </w:pPr>
      <w:r>
        <w:fldChar w:fldCharType="end"/>
      </w:r>
      <w:r w:rsidR="003D65EC" w:rsidRPr="003D65EC">
        <w:t xml:space="preserve"> </w:t>
      </w:r>
      <w:bookmarkStart w:id="2" w:name="_Toc430338403"/>
      <w:r w:rsidR="003D65EC">
        <w:t>L</w:t>
      </w:r>
      <w:r w:rsidR="003D65EC" w:rsidRPr="001A274D">
        <w:t>i</w:t>
      </w:r>
      <w:r w:rsidR="003D65EC">
        <w:t>sta de tablas</w:t>
      </w:r>
      <w:bookmarkEnd w:id="2"/>
    </w:p>
    <w:p w:rsidR="003D65EC" w:rsidRPr="00972A2F" w:rsidRDefault="003D65EC" w:rsidP="003D65EC">
      <w:pPr>
        <w:pStyle w:val="TDC1"/>
        <w:rPr>
          <w:rStyle w:val="Hipervnculo"/>
          <w:rFonts w:asciiTheme="majorHAnsi" w:eastAsiaTheme="majorEastAsia" w:hAnsiTheme="majorHAnsi" w:cstheme="majorBidi"/>
          <w:b/>
          <w:bCs/>
        </w:rPr>
      </w:pPr>
      <w:r>
        <w:fldChar w:fldCharType="begin"/>
      </w:r>
      <w:r>
        <w:instrText xml:space="preserve"> TOC \h \z \c "Tabla" </w:instrText>
      </w:r>
      <w:r>
        <w:fldChar w:fldCharType="separate"/>
      </w:r>
      <w:hyperlink w:anchor="_Toc430338330" w:history="1">
        <w:r w:rsidRPr="00972A2F">
          <w:rPr>
            <w:rStyle w:val="Hipervnculo"/>
            <w:rFonts w:asciiTheme="majorHAnsi" w:eastAsiaTheme="majorEastAsia" w:hAnsiTheme="majorHAnsi" w:cstheme="majorBidi"/>
            <w:b/>
            <w:bCs/>
            <w:noProof/>
          </w:rPr>
          <w:t>Tabla 0.1: Soy Nuevo, registrar entidad.</w:t>
        </w:r>
        <w:r w:rsidRPr="00972A2F">
          <w:rPr>
            <w:rStyle w:val="Hipervnculo"/>
            <w:rFonts w:asciiTheme="majorHAnsi" w:eastAsiaTheme="majorEastAsia" w:hAnsiTheme="majorHAnsi" w:cstheme="majorBidi"/>
            <w:b/>
            <w:bCs/>
            <w:webHidden/>
          </w:rPr>
          <w:tab/>
        </w:r>
        <w:r w:rsidRPr="00972A2F">
          <w:rPr>
            <w:rStyle w:val="Hipervnculo"/>
            <w:rFonts w:asciiTheme="majorHAnsi" w:eastAsiaTheme="majorEastAsia" w:hAnsiTheme="majorHAnsi" w:cstheme="majorBidi"/>
            <w:b/>
            <w:bCs/>
            <w:webHidden/>
          </w:rPr>
          <w:fldChar w:fldCharType="begin"/>
        </w:r>
        <w:r w:rsidRPr="00972A2F">
          <w:rPr>
            <w:rStyle w:val="Hipervnculo"/>
            <w:rFonts w:asciiTheme="majorHAnsi" w:eastAsiaTheme="majorEastAsia" w:hAnsiTheme="majorHAnsi" w:cstheme="majorBidi"/>
            <w:b/>
            <w:bCs/>
            <w:webHidden/>
          </w:rPr>
          <w:instrText xml:space="preserve"> PAGEREF _Toc430338330 \h </w:instrText>
        </w:r>
        <w:r w:rsidRPr="00972A2F">
          <w:rPr>
            <w:rStyle w:val="Hipervnculo"/>
            <w:rFonts w:asciiTheme="majorHAnsi" w:eastAsiaTheme="majorEastAsia" w:hAnsiTheme="majorHAnsi" w:cstheme="majorBidi"/>
            <w:b/>
            <w:bCs/>
            <w:webHidden/>
          </w:rPr>
        </w:r>
        <w:r w:rsidRPr="00972A2F">
          <w:rPr>
            <w:rStyle w:val="Hipervnculo"/>
            <w:rFonts w:asciiTheme="majorHAnsi" w:eastAsiaTheme="majorEastAsia" w:hAnsiTheme="majorHAnsi" w:cstheme="majorBidi"/>
            <w:b/>
            <w:bCs/>
            <w:webHidden/>
          </w:rPr>
          <w:fldChar w:fldCharType="separate"/>
        </w:r>
        <w:r w:rsidRPr="00972A2F">
          <w:rPr>
            <w:rStyle w:val="Hipervnculo"/>
            <w:rFonts w:asciiTheme="majorHAnsi" w:eastAsiaTheme="majorEastAsia" w:hAnsiTheme="majorHAnsi" w:cstheme="majorBidi"/>
            <w:b/>
            <w:bCs/>
            <w:webHidden/>
          </w:rPr>
          <w:t>2</w:t>
        </w:r>
        <w:r w:rsidRPr="00972A2F">
          <w:rPr>
            <w:rStyle w:val="Hipervnculo"/>
            <w:rFonts w:asciiTheme="majorHAnsi" w:eastAsiaTheme="majorEastAsia" w:hAnsiTheme="majorHAnsi" w:cstheme="majorBidi"/>
            <w:b/>
            <w:bCs/>
            <w:webHidden/>
          </w:rPr>
          <w:fldChar w:fldCharType="end"/>
        </w:r>
      </w:hyperlink>
    </w:p>
    <w:p w:rsidR="003D65EC" w:rsidRPr="00972A2F" w:rsidRDefault="003D65EC" w:rsidP="003D65EC">
      <w:pPr>
        <w:pStyle w:val="TDC1"/>
        <w:rPr>
          <w:rStyle w:val="Hipervnculo"/>
          <w:rFonts w:asciiTheme="majorHAnsi" w:eastAsiaTheme="majorEastAsia" w:hAnsiTheme="majorHAnsi" w:cstheme="majorBidi"/>
          <w:b/>
          <w:bCs/>
        </w:rPr>
      </w:pPr>
      <w:hyperlink w:anchor="_Toc430338331" w:history="1">
        <w:r w:rsidRPr="00972A2F">
          <w:rPr>
            <w:rStyle w:val="Hipervnculo"/>
            <w:rFonts w:asciiTheme="majorHAnsi" w:eastAsiaTheme="majorEastAsia" w:hAnsiTheme="majorHAnsi" w:cstheme="majorBidi"/>
            <w:b/>
            <w:bCs/>
            <w:noProof/>
          </w:rPr>
          <w:t>Tabla 0.2: Acceder y Registrar Instalador</w:t>
        </w:r>
        <w:r w:rsidRPr="00972A2F">
          <w:rPr>
            <w:rStyle w:val="Hipervnculo"/>
            <w:rFonts w:asciiTheme="majorHAnsi" w:eastAsiaTheme="majorEastAsia" w:hAnsiTheme="majorHAnsi" w:cstheme="majorBidi"/>
            <w:b/>
            <w:bCs/>
            <w:webHidden/>
          </w:rPr>
          <w:tab/>
        </w:r>
        <w:r w:rsidRPr="00972A2F">
          <w:rPr>
            <w:rStyle w:val="Hipervnculo"/>
            <w:rFonts w:asciiTheme="majorHAnsi" w:eastAsiaTheme="majorEastAsia" w:hAnsiTheme="majorHAnsi" w:cstheme="majorBidi"/>
            <w:b/>
            <w:bCs/>
            <w:webHidden/>
          </w:rPr>
          <w:fldChar w:fldCharType="begin"/>
        </w:r>
        <w:r w:rsidRPr="00972A2F">
          <w:rPr>
            <w:rStyle w:val="Hipervnculo"/>
            <w:rFonts w:asciiTheme="majorHAnsi" w:eastAsiaTheme="majorEastAsia" w:hAnsiTheme="majorHAnsi" w:cstheme="majorBidi"/>
            <w:b/>
            <w:bCs/>
            <w:webHidden/>
          </w:rPr>
          <w:instrText xml:space="preserve"> PAGEREF _Toc430338331 \h </w:instrText>
        </w:r>
        <w:r w:rsidRPr="00972A2F">
          <w:rPr>
            <w:rStyle w:val="Hipervnculo"/>
            <w:rFonts w:asciiTheme="majorHAnsi" w:eastAsiaTheme="majorEastAsia" w:hAnsiTheme="majorHAnsi" w:cstheme="majorBidi"/>
            <w:b/>
            <w:bCs/>
            <w:webHidden/>
          </w:rPr>
        </w:r>
        <w:r w:rsidRPr="00972A2F">
          <w:rPr>
            <w:rStyle w:val="Hipervnculo"/>
            <w:rFonts w:asciiTheme="majorHAnsi" w:eastAsiaTheme="majorEastAsia" w:hAnsiTheme="majorHAnsi" w:cstheme="majorBidi"/>
            <w:b/>
            <w:bCs/>
            <w:webHidden/>
          </w:rPr>
          <w:fldChar w:fldCharType="separate"/>
        </w:r>
        <w:r w:rsidRPr="00972A2F">
          <w:rPr>
            <w:rStyle w:val="Hipervnculo"/>
            <w:rFonts w:asciiTheme="majorHAnsi" w:eastAsiaTheme="majorEastAsia" w:hAnsiTheme="majorHAnsi" w:cstheme="majorBidi"/>
            <w:b/>
            <w:bCs/>
            <w:webHidden/>
          </w:rPr>
          <w:t>3</w:t>
        </w:r>
        <w:r w:rsidRPr="00972A2F">
          <w:rPr>
            <w:rStyle w:val="Hipervnculo"/>
            <w:rFonts w:asciiTheme="majorHAnsi" w:eastAsiaTheme="majorEastAsia" w:hAnsiTheme="majorHAnsi" w:cstheme="majorBidi"/>
            <w:b/>
            <w:bCs/>
            <w:webHidden/>
          </w:rPr>
          <w:fldChar w:fldCharType="end"/>
        </w:r>
      </w:hyperlink>
    </w:p>
    <w:p w:rsidR="003D65EC" w:rsidRPr="00972A2F" w:rsidRDefault="003D65EC" w:rsidP="003D65EC">
      <w:pPr>
        <w:pStyle w:val="TDC1"/>
        <w:rPr>
          <w:rStyle w:val="Hipervnculo"/>
          <w:rFonts w:asciiTheme="majorHAnsi" w:eastAsiaTheme="majorEastAsia" w:hAnsiTheme="majorHAnsi" w:cstheme="majorBidi"/>
          <w:b/>
          <w:bCs/>
        </w:rPr>
      </w:pPr>
      <w:hyperlink w:anchor="_Toc430338332" w:history="1">
        <w:r w:rsidRPr="00972A2F">
          <w:rPr>
            <w:rStyle w:val="Hipervnculo"/>
            <w:rFonts w:asciiTheme="majorHAnsi" w:eastAsiaTheme="majorEastAsia" w:hAnsiTheme="majorHAnsi" w:cstheme="majorBidi"/>
            <w:b/>
            <w:bCs/>
            <w:noProof/>
          </w:rPr>
          <w:t>Tabla 0.3: Actualización de texto asociado a una baliza</w:t>
        </w:r>
        <w:r w:rsidRPr="00972A2F">
          <w:rPr>
            <w:rStyle w:val="Hipervnculo"/>
            <w:rFonts w:asciiTheme="majorHAnsi" w:eastAsiaTheme="majorEastAsia" w:hAnsiTheme="majorHAnsi" w:cstheme="majorBidi"/>
            <w:b/>
            <w:bCs/>
            <w:webHidden/>
          </w:rPr>
          <w:tab/>
        </w:r>
        <w:r w:rsidRPr="00972A2F">
          <w:rPr>
            <w:rStyle w:val="Hipervnculo"/>
            <w:rFonts w:asciiTheme="majorHAnsi" w:eastAsiaTheme="majorEastAsia" w:hAnsiTheme="majorHAnsi" w:cstheme="majorBidi"/>
            <w:b/>
            <w:bCs/>
            <w:webHidden/>
          </w:rPr>
          <w:fldChar w:fldCharType="begin"/>
        </w:r>
        <w:r w:rsidRPr="00972A2F">
          <w:rPr>
            <w:rStyle w:val="Hipervnculo"/>
            <w:rFonts w:asciiTheme="majorHAnsi" w:eastAsiaTheme="majorEastAsia" w:hAnsiTheme="majorHAnsi" w:cstheme="majorBidi"/>
            <w:b/>
            <w:bCs/>
            <w:webHidden/>
          </w:rPr>
          <w:instrText xml:space="preserve"> PAGEREF _Toc430338332 \h </w:instrText>
        </w:r>
        <w:r w:rsidRPr="00972A2F">
          <w:rPr>
            <w:rStyle w:val="Hipervnculo"/>
            <w:rFonts w:asciiTheme="majorHAnsi" w:eastAsiaTheme="majorEastAsia" w:hAnsiTheme="majorHAnsi" w:cstheme="majorBidi"/>
            <w:b/>
            <w:bCs/>
            <w:webHidden/>
          </w:rPr>
        </w:r>
        <w:r w:rsidRPr="00972A2F">
          <w:rPr>
            <w:rStyle w:val="Hipervnculo"/>
            <w:rFonts w:asciiTheme="majorHAnsi" w:eastAsiaTheme="majorEastAsia" w:hAnsiTheme="majorHAnsi" w:cstheme="majorBidi"/>
            <w:b/>
            <w:bCs/>
            <w:webHidden/>
          </w:rPr>
          <w:fldChar w:fldCharType="separate"/>
        </w:r>
        <w:r w:rsidRPr="00972A2F">
          <w:rPr>
            <w:rStyle w:val="Hipervnculo"/>
            <w:rFonts w:asciiTheme="majorHAnsi" w:eastAsiaTheme="majorEastAsia" w:hAnsiTheme="majorHAnsi" w:cstheme="majorBidi"/>
            <w:b/>
            <w:bCs/>
            <w:webHidden/>
          </w:rPr>
          <w:t>3</w:t>
        </w:r>
        <w:r w:rsidRPr="00972A2F">
          <w:rPr>
            <w:rStyle w:val="Hipervnculo"/>
            <w:rFonts w:asciiTheme="majorHAnsi" w:eastAsiaTheme="majorEastAsia" w:hAnsiTheme="majorHAnsi" w:cstheme="majorBidi"/>
            <w:b/>
            <w:bCs/>
            <w:webHidden/>
          </w:rPr>
          <w:fldChar w:fldCharType="end"/>
        </w:r>
      </w:hyperlink>
    </w:p>
    <w:p w:rsidR="003D65EC" w:rsidRPr="00972A2F" w:rsidRDefault="003D65EC" w:rsidP="003D65EC">
      <w:pPr>
        <w:pStyle w:val="TDC1"/>
        <w:rPr>
          <w:rStyle w:val="Hipervnculo"/>
          <w:rFonts w:asciiTheme="majorHAnsi" w:eastAsiaTheme="majorEastAsia" w:hAnsiTheme="majorHAnsi" w:cstheme="majorBidi"/>
          <w:b/>
          <w:bCs/>
        </w:rPr>
      </w:pPr>
      <w:hyperlink w:anchor="_Toc430338333" w:history="1">
        <w:r w:rsidRPr="00972A2F">
          <w:rPr>
            <w:rStyle w:val="Hipervnculo"/>
            <w:rFonts w:asciiTheme="majorHAnsi" w:eastAsiaTheme="majorEastAsia" w:hAnsiTheme="majorHAnsi" w:cstheme="majorBidi"/>
            <w:b/>
            <w:bCs/>
            <w:noProof/>
          </w:rPr>
          <w:t>Tabla 0.4: Nuevo Proyecto</w:t>
        </w:r>
        <w:r w:rsidRPr="00972A2F">
          <w:rPr>
            <w:rStyle w:val="Hipervnculo"/>
            <w:rFonts w:asciiTheme="majorHAnsi" w:eastAsiaTheme="majorEastAsia" w:hAnsiTheme="majorHAnsi" w:cstheme="majorBidi"/>
            <w:b/>
            <w:bCs/>
            <w:webHidden/>
          </w:rPr>
          <w:tab/>
        </w:r>
        <w:r w:rsidRPr="00972A2F">
          <w:rPr>
            <w:rStyle w:val="Hipervnculo"/>
            <w:rFonts w:asciiTheme="majorHAnsi" w:eastAsiaTheme="majorEastAsia" w:hAnsiTheme="majorHAnsi" w:cstheme="majorBidi"/>
            <w:b/>
            <w:bCs/>
            <w:webHidden/>
          </w:rPr>
          <w:fldChar w:fldCharType="begin"/>
        </w:r>
        <w:r w:rsidRPr="00972A2F">
          <w:rPr>
            <w:rStyle w:val="Hipervnculo"/>
            <w:rFonts w:asciiTheme="majorHAnsi" w:eastAsiaTheme="majorEastAsia" w:hAnsiTheme="majorHAnsi" w:cstheme="majorBidi"/>
            <w:b/>
            <w:bCs/>
            <w:webHidden/>
          </w:rPr>
          <w:instrText xml:space="preserve"> PAGEREF _Toc430338333 \h </w:instrText>
        </w:r>
        <w:r w:rsidRPr="00972A2F">
          <w:rPr>
            <w:rStyle w:val="Hipervnculo"/>
            <w:rFonts w:asciiTheme="majorHAnsi" w:eastAsiaTheme="majorEastAsia" w:hAnsiTheme="majorHAnsi" w:cstheme="majorBidi"/>
            <w:b/>
            <w:bCs/>
            <w:webHidden/>
          </w:rPr>
        </w:r>
        <w:r w:rsidRPr="00972A2F">
          <w:rPr>
            <w:rStyle w:val="Hipervnculo"/>
            <w:rFonts w:asciiTheme="majorHAnsi" w:eastAsiaTheme="majorEastAsia" w:hAnsiTheme="majorHAnsi" w:cstheme="majorBidi"/>
            <w:b/>
            <w:bCs/>
            <w:webHidden/>
          </w:rPr>
          <w:fldChar w:fldCharType="separate"/>
        </w:r>
        <w:r w:rsidRPr="00972A2F">
          <w:rPr>
            <w:rStyle w:val="Hipervnculo"/>
            <w:rFonts w:asciiTheme="majorHAnsi" w:eastAsiaTheme="majorEastAsia" w:hAnsiTheme="majorHAnsi" w:cstheme="majorBidi"/>
            <w:b/>
            <w:bCs/>
            <w:webHidden/>
          </w:rPr>
          <w:t>4</w:t>
        </w:r>
        <w:r w:rsidRPr="00972A2F">
          <w:rPr>
            <w:rStyle w:val="Hipervnculo"/>
            <w:rFonts w:asciiTheme="majorHAnsi" w:eastAsiaTheme="majorEastAsia" w:hAnsiTheme="majorHAnsi" w:cstheme="majorBidi"/>
            <w:b/>
            <w:bCs/>
            <w:webHidden/>
          </w:rPr>
          <w:fldChar w:fldCharType="end"/>
        </w:r>
      </w:hyperlink>
    </w:p>
    <w:p w:rsidR="003D65EC" w:rsidRPr="00972A2F" w:rsidRDefault="003D65EC" w:rsidP="003D65EC">
      <w:pPr>
        <w:pStyle w:val="TDC1"/>
        <w:rPr>
          <w:rStyle w:val="Hipervnculo"/>
          <w:rFonts w:asciiTheme="majorHAnsi" w:eastAsiaTheme="majorEastAsia" w:hAnsiTheme="majorHAnsi" w:cstheme="majorBidi"/>
          <w:b/>
          <w:bCs/>
        </w:rPr>
      </w:pPr>
      <w:hyperlink w:anchor="_Toc430338334" w:history="1">
        <w:r w:rsidRPr="00972A2F">
          <w:rPr>
            <w:rStyle w:val="Hipervnculo"/>
            <w:rFonts w:asciiTheme="majorHAnsi" w:eastAsiaTheme="majorEastAsia" w:hAnsiTheme="majorHAnsi" w:cstheme="majorBidi"/>
            <w:b/>
            <w:bCs/>
            <w:noProof/>
          </w:rPr>
          <w:t>Tabla 0.5: Arranca el App por primera vez.</w:t>
        </w:r>
        <w:r w:rsidRPr="00972A2F">
          <w:rPr>
            <w:rStyle w:val="Hipervnculo"/>
            <w:rFonts w:asciiTheme="majorHAnsi" w:eastAsiaTheme="majorEastAsia" w:hAnsiTheme="majorHAnsi" w:cstheme="majorBidi"/>
            <w:b/>
            <w:bCs/>
            <w:webHidden/>
          </w:rPr>
          <w:tab/>
        </w:r>
        <w:r w:rsidRPr="00972A2F">
          <w:rPr>
            <w:rStyle w:val="Hipervnculo"/>
            <w:rFonts w:asciiTheme="majorHAnsi" w:eastAsiaTheme="majorEastAsia" w:hAnsiTheme="majorHAnsi" w:cstheme="majorBidi"/>
            <w:b/>
            <w:bCs/>
            <w:webHidden/>
          </w:rPr>
          <w:fldChar w:fldCharType="begin"/>
        </w:r>
        <w:r w:rsidRPr="00972A2F">
          <w:rPr>
            <w:rStyle w:val="Hipervnculo"/>
            <w:rFonts w:asciiTheme="majorHAnsi" w:eastAsiaTheme="majorEastAsia" w:hAnsiTheme="majorHAnsi" w:cstheme="majorBidi"/>
            <w:b/>
            <w:bCs/>
            <w:webHidden/>
          </w:rPr>
          <w:instrText xml:space="preserve"> PAGEREF _Toc430338334 \h </w:instrText>
        </w:r>
        <w:r w:rsidRPr="00972A2F">
          <w:rPr>
            <w:rStyle w:val="Hipervnculo"/>
            <w:rFonts w:asciiTheme="majorHAnsi" w:eastAsiaTheme="majorEastAsia" w:hAnsiTheme="majorHAnsi" w:cstheme="majorBidi"/>
            <w:b/>
            <w:bCs/>
            <w:webHidden/>
          </w:rPr>
        </w:r>
        <w:r w:rsidRPr="00972A2F">
          <w:rPr>
            <w:rStyle w:val="Hipervnculo"/>
            <w:rFonts w:asciiTheme="majorHAnsi" w:eastAsiaTheme="majorEastAsia" w:hAnsiTheme="majorHAnsi" w:cstheme="majorBidi"/>
            <w:b/>
            <w:bCs/>
            <w:webHidden/>
          </w:rPr>
          <w:fldChar w:fldCharType="separate"/>
        </w:r>
        <w:r w:rsidRPr="00972A2F">
          <w:rPr>
            <w:rStyle w:val="Hipervnculo"/>
            <w:rFonts w:asciiTheme="majorHAnsi" w:eastAsiaTheme="majorEastAsia" w:hAnsiTheme="majorHAnsi" w:cstheme="majorBidi"/>
            <w:b/>
            <w:bCs/>
            <w:webHidden/>
          </w:rPr>
          <w:t>5</w:t>
        </w:r>
        <w:r w:rsidRPr="00972A2F">
          <w:rPr>
            <w:rStyle w:val="Hipervnculo"/>
            <w:rFonts w:asciiTheme="majorHAnsi" w:eastAsiaTheme="majorEastAsia" w:hAnsiTheme="majorHAnsi" w:cstheme="majorBidi"/>
            <w:b/>
            <w:bCs/>
            <w:webHidden/>
          </w:rPr>
          <w:fldChar w:fldCharType="end"/>
        </w:r>
      </w:hyperlink>
    </w:p>
    <w:p w:rsidR="003D65EC" w:rsidRPr="00972A2F" w:rsidRDefault="003D65EC" w:rsidP="003D65EC">
      <w:pPr>
        <w:pStyle w:val="TDC1"/>
        <w:rPr>
          <w:rStyle w:val="Hipervnculo"/>
          <w:rFonts w:asciiTheme="majorHAnsi" w:eastAsiaTheme="majorEastAsia" w:hAnsiTheme="majorHAnsi" w:cstheme="majorBidi"/>
          <w:b/>
          <w:bCs/>
        </w:rPr>
      </w:pPr>
      <w:hyperlink w:anchor="_Toc430338335" w:history="1">
        <w:r w:rsidRPr="00972A2F">
          <w:rPr>
            <w:rStyle w:val="Hipervnculo"/>
            <w:rFonts w:asciiTheme="majorHAnsi" w:eastAsiaTheme="majorEastAsia" w:hAnsiTheme="majorHAnsi" w:cstheme="majorBidi"/>
            <w:b/>
            <w:bCs/>
            <w:noProof/>
          </w:rPr>
          <w:t>Tabla 0.6: App Usuario en funcionamiento, modo OffLine</w:t>
        </w:r>
        <w:r w:rsidRPr="00972A2F">
          <w:rPr>
            <w:rStyle w:val="Hipervnculo"/>
            <w:rFonts w:asciiTheme="majorHAnsi" w:eastAsiaTheme="majorEastAsia" w:hAnsiTheme="majorHAnsi" w:cstheme="majorBidi"/>
            <w:b/>
            <w:bCs/>
            <w:webHidden/>
          </w:rPr>
          <w:tab/>
        </w:r>
        <w:r w:rsidRPr="00972A2F">
          <w:rPr>
            <w:rStyle w:val="Hipervnculo"/>
            <w:rFonts w:asciiTheme="majorHAnsi" w:eastAsiaTheme="majorEastAsia" w:hAnsiTheme="majorHAnsi" w:cstheme="majorBidi"/>
            <w:b/>
            <w:bCs/>
            <w:webHidden/>
          </w:rPr>
          <w:fldChar w:fldCharType="begin"/>
        </w:r>
        <w:r w:rsidRPr="00972A2F">
          <w:rPr>
            <w:rStyle w:val="Hipervnculo"/>
            <w:rFonts w:asciiTheme="majorHAnsi" w:eastAsiaTheme="majorEastAsia" w:hAnsiTheme="majorHAnsi" w:cstheme="majorBidi"/>
            <w:b/>
            <w:bCs/>
            <w:webHidden/>
          </w:rPr>
          <w:instrText xml:space="preserve"> PAGEREF _Toc430338335 \h </w:instrText>
        </w:r>
        <w:r w:rsidRPr="00972A2F">
          <w:rPr>
            <w:rStyle w:val="Hipervnculo"/>
            <w:rFonts w:asciiTheme="majorHAnsi" w:eastAsiaTheme="majorEastAsia" w:hAnsiTheme="majorHAnsi" w:cstheme="majorBidi"/>
            <w:b/>
            <w:bCs/>
            <w:webHidden/>
          </w:rPr>
        </w:r>
        <w:r w:rsidRPr="00972A2F">
          <w:rPr>
            <w:rStyle w:val="Hipervnculo"/>
            <w:rFonts w:asciiTheme="majorHAnsi" w:eastAsiaTheme="majorEastAsia" w:hAnsiTheme="majorHAnsi" w:cstheme="majorBidi"/>
            <w:b/>
            <w:bCs/>
            <w:webHidden/>
          </w:rPr>
          <w:fldChar w:fldCharType="separate"/>
        </w:r>
        <w:r w:rsidRPr="00972A2F">
          <w:rPr>
            <w:rStyle w:val="Hipervnculo"/>
            <w:rFonts w:asciiTheme="majorHAnsi" w:eastAsiaTheme="majorEastAsia" w:hAnsiTheme="majorHAnsi" w:cstheme="majorBidi"/>
            <w:b/>
            <w:bCs/>
            <w:webHidden/>
          </w:rPr>
          <w:t>6</w:t>
        </w:r>
        <w:r w:rsidRPr="00972A2F">
          <w:rPr>
            <w:rStyle w:val="Hipervnculo"/>
            <w:rFonts w:asciiTheme="majorHAnsi" w:eastAsiaTheme="majorEastAsia" w:hAnsiTheme="majorHAnsi" w:cstheme="majorBidi"/>
            <w:b/>
            <w:bCs/>
            <w:webHidden/>
          </w:rPr>
          <w:fldChar w:fldCharType="end"/>
        </w:r>
      </w:hyperlink>
    </w:p>
    <w:p w:rsidR="003D65EC" w:rsidRPr="00972A2F" w:rsidRDefault="003D65EC" w:rsidP="003D65EC">
      <w:pPr>
        <w:pStyle w:val="TDC1"/>
        <w:rPr>
          <w:rStyle w:val="Hipervnculo"/>
          <w:rFonts w:asciiTheme="majorHAnsi" w:eastAsiaTheme="majorEastAsia" w:hAnsiTheme="majorHAnsi" w:cstheme="majorBidi"/>
          <w:b/>
          <w:bCs/>
        </w:rPr>
      </w:pPr>
      <w:hyperlink w:anchor="_Toc430338336" w:history="1">
        <w:r w:rsidRPr="00972A2F">
          <w:rPr>
            <w:rStyle w:val="Hipervnculo"/>
            <w:rFonts w:asciiTheme="majorHAnsi" w:eastAsiaTheme="majorEastAsia" w:hAnsiTheme="majorHAnsi" w:cstheme="majorBidi"/>
            <w:b/>
            <w:bCs/>
            <w:noProof/>
          </w:rPr>
          <w:t>Tabla 0.7: App Usuario en funcionamiento, modo OnLine.</w:t>
        </w:r>
        <w:r w:rsidRPr="00972A2F">
          <w:rPr>
            <w:rStyle w:val="Hipervnculo"/>
            <w:rFonts w:asciiTheme="majorHAnsi" w:eastAsiaTheme="majorEastAsia" w:hAnsiTheme="majorHAnsi" w:cstheme="majorBidi"/>
            <w:b/>
            <w:bCs/>
            <w:webHidden/>
          </w:rPr>
          <w:tab/>
        </w:r>
        <w:r w:rsidRPr="00972A2F">
          <w:rPr>
            <w:rStyle w:val="Hipervnculo"/>
            <w:rFonts w:asciiTheme="majorHAnsi" w:eastAsiaTheme="majorEastAsia" w:hAnsiTheme="majorHAnsi" w:cstheme="majorBidi"/>
            <w:b/>
            <w:bCs/>
            <w:webHidden/>
          </w:rPr>
          <w:fldChar w:fldCharType="begin"/>
        </w:r>
        <w:r w:rsidRPr="00972A2F">
          <w:rPr>
            <w:rStyle w:val="Hipervnculo"/>
            <w:rFonts w:asciiTheme="majorHAnsi" w:eastAsiaTheme="majorEastAsia" w:hAnsiTheme="majorHAnsi" w:cstheme="majorBidi"/>
            <w:b/>
            <w:bCs/>
            <w:webHidden/>
          </w:rPr>
          <w:instrText xml:space="preserve"> PAGEREF _Toc430338336 \h </w:instrText>
        </w:r>
        <w:r w:rsidRPr="00972A2F">
          <w:rPr>
            <w:rStyle w:val="Hipervnculo"/>
            <w:rFonts w:asciiTheme="majorHAnsi" w:eastAsiaTheme="majorEastAsia" w:hAnsiTheme="majorHAnsi" w:cstheme="majorBidi"/>
            <w:b/>
            <w:bCs/>
            <w:webHidden/>
          </w:rPr>
        </w:r>
        <w:r w:rsidRPr="00972A2F">
          <w:rPr>
            <w:rStyle w:val="Hipervnculo"/>
            <w:rFonts w:asciiTheme="majorHAnsi" w:eastAsiaTheme="majorEastAsia" w:hAnsiTheme="majorHAnsi" w:cstheme="majorBidi"/>
            <w:b/>
            <w:bCs/>
            <w:webHidden/>
          </w:rPr>
          <w:fldChar w:fldCharType="separate"/>
        </w:r>
        <w:r w:rsidRPr="00972A2F">
          <w:rPr>
            <w:rStyle w:val="Hipervnculo"/>
            <w:rFonts w:asciiTheme="majorHAnsi" w:eastAsiaTheme="majorEastAsia" w:hAnsiTheme="majorHAnsi" w:cstheme="majorBidi"/>
            <w:b/>
            <w:bCs/>
            <w:webHidden/>
          </w:rPr>
          <w:t>7</w:t>
        </w:r>
        <w:r w:rsidRPr="00972A2F">
          <w:rPr>
            <w:rStyle w:val="Hipervnculo"/>
            <w:rFonts w:asciiTheme="majorHAnsi" w:eastAsiaTheme="majorEastAsia" w:hAnsiTheme="majorHAnsi" w:cstheme="majorBidi"/>
            <w:b/>
            <w:bCs/>
            <w:webHidden/>
          </w:rPr>
          <w:fldChar w:fldCharType="end"/>
        </w:r>
      </w:hyperlink>
    </w:p>
    <w:p w:rsidR="003D65EC" w:rsidRPr="00972A2F" w:rsidRDefault="003D65EC" w:rsidP="003D65EC">
      <w:pPr>
        <w:pStyle w:val="TDC1"/>
        <w:rPr>
          <w:rStyle w:val="Hipervnculo"/>
          <w:rFonts w:asciiTheme="majorHAnsi" w:eastAsiaTheme="majorEastAsia" w:hAnsiTheme="majorHAnsi" w:cstheme="majorBidi"/>
          <w:b/>
          <w:bCs/>
        </w:rPr>
      </w:pPr>
      <w:hyperlink w:anchor="_Toc430338337" w:history="1">
        <w:r w:rsidRPr="00972A2F">
          <w:rPr>
            <w:rStyle w:val="Hipervnculo"/>
            <w:rFonts w:asciiTheme="majorHAnsi" w:eastAsiaTheme="majorEastAsia" w:hAnsiTheme="majorHAnsi" w:cstheme="majorBidi"/>
            <w:b/>
            <w:bCs/>
            <w:noProof/>
          </w:rPr>
          <w:t>Tabla 0.8: Primer Encendido, Configurar App.</w:t>
        </w:r>
        <w:r w:rsidRPr="00972A2F">
          <w:rPr>
            <w:rStyle w:val="Hipervnculo"/>
            <w:rFonts w:asciiTheme="majorHAnsi" w:eastAsiaTheme="majorEastAsia" w:hAnsiTheme="majorHAnsi" w:cstheme="majorBidi"/>
            <w:b/>
            <w:bCs/>
            <w:webHidden/>
          </w:rPr>
          <w:tab/>
        </w:r>
        <w:r w:rsidRPr="00972A2F">
          <w:rPr>
            <w:rStyle w:val="Hipervnculo"/>
            <w:rFonts w:asciiTheme="majorHAnsi" w:eastAsiaTheme="majorEastAsia" w:hAnsiTheme="majorHAnsi" w:cstheme="majorBidi"/>
            <w:b/>
            <w:bCs/>
            <w:webHidden/>
          </w:rPr>
          <w:fldChar w:fldCharType="begin"/>
        </w:r>
        <w:r w:rsidRPr="00972A2F">
          <w:rPr>
            <w:rStyle w:val="Hipervnculo"/>
            <w:rFonts w:asciiTheme="majorHAnsi" w:eastAsiaTheme="majorEastAsia" w:hAnsiTheme="majorHAnsi" w:cstheme="majorBidi"/>
            <w:b/>
            <w:bCs/>
            <w:webHidden/>
          </w:rPr>
          <w:instrText xml:space="preserve"> PAGEREF _Toc430338337 \h </w:instrText>
        </w:r>
        <w:r w:rsidRPr="00972A2F">
          <w:rPr>
            <w:rStyle w:val="Hipervnculo"/>
            <w:rFonts w:asciiTheme="majorHAnsi" w:eastAsiaTheme="majorEastAsia" w:hAnsiTheme="majorHAnsi" w:cstheme="majorBidi"/>
            <w:b/>
            <w:bCs/>
            <w:webHidden/>
          </w:rPr>
        </w:r>
        <w:r w:rsidRPr="00972A2F">
          <w:rPr>
            <w:rStyle w:val="Hipervnculo"/>
            <w:rFonts w:asciiTheme="majorHAnsi" w:eastAsiaTheme="majorEastAsia" w:hAnsiTheme="majorHAnsi" w:cstheme="majorBidi"/>
            <w:b/>
            <w:bCs/>
            <w:webHidden/>
          </w:rPr>
          <w:fldChar w:fldCharType="separate"/>
        </w:r>
        <w:r w:rsidRPr="00972A2F">
          <w:rPr>
            <w:rStyle w:val="Hipervnculo"/>
            <w:rFonts w:asciiTheme="majorHAnsi" w:eastAsiaTheme="majorEastAsia" w:hAnsiTheme="majorHAnsi" w:cstheme="majorBidi"/>
            <w:b/>
            <w:bCs/>
            <w:webHidden/>
          </w:rPr>
          <w:t>8</w:t>
        </w:r>
        <w:r w:rsidRPr="00972A2F">
          <w:rPr>
            <w:rStyle w:val="Hipervnculo"/>
            <w:rFonts w:asciiTheme="majorHAnsi" w:eastAsiaTheme="majorEastAsia" w:hAnsiTheme="majorHAnsi" w:cstheme="majorBidi"/>
            <w:b/>
            <w:bCs/>
            <w:webHidden/>
          </w:rPr>
          <w:fldChar w:fldCharType="end"/>
        </w:r>
      </w:hyperlink>
    </w:p>
    <w:p w:rsidR="003D65EC" w:rsidRPr="00972A2F" w:rsidRDefault="003D65EC" w:rsidP="003D65EC">
      <w:pPr>
        <w:pStyle w:val="TDC1"/>
        <w:rPr>
          <w:rStyle w:val="Hipervnculo"/>
          <w:rFonts w:asciiTheme="majorHAnsi" w:eastAsiaTheme="majorEastAsia" w:hAnsiTheme="majorHAnsi" w:cstheme="majorBidi"/>
          <w:b/>
          <w:bCs/>
        </w:rPr>
      </w:pPr>
      <w:hyperlink w:anchor="_Toc430338338" w:history="1">
        <w:r w:rsidRPr="00972A2F">
          <w:rPr>
            <w:rStyle w:val="Hipervnculo"/>
            <w:rFonts w:asciiTheme="majorHAnsi" w:eastAsiaTheme="majorEastAsia" w:hAnsiTheme="majorHAnsi" w:cstheme="majorBidi"/>
            <w:b/>
            <w:bCs/>
            <w:noProof/>
          </w:rPr>
          <w:t>Tabla 0.9: Detener el servicio.</w:t>
        </w:r>
        <w:r w:rsidRPr="00972A2F">
          <w:rPr>
            <w:rStyle w:val="Hipervnculo"/>
            <w:rFonts w:asciiTheme="majorHAnsi" w:eastAsiaTheme="majorEastAsia" w:hAnsiTheme="majorHAnsi" w:cstheme="majorBidi"/>
            <w:b/>
            <w:bCs/>
            <w:webHidden/>
          </w:rPr>
          <w:tab/>
        </w:r>
        <w:r w:rsidRPr="00972A2F">
          <w:rPr>
            <w:rStyle w:val="Hipervnculo"/>
            <w:rFonts w:asciiTheme="majorHAnsi" w:eastAsiaTheme="majorEastAsia" w:hAnsiTheme="majorHAnsi" w:cstheme="majorBidi"/>
            <w:b/>
            <w:bCs/>
            <w:webHidden/>
          </w:rPr>
          <w:fldChar w:fldCharType="begin"/>
        </w:r>
        <w:r w:rsidRPr="00972A2F">
          <w:rPr>
            <w:rStyle w:val="Hipervnculo"/>
            <w:rFonts w:asciiTheme="majorHAnsi" w:eastAsiaTheme="majorEastAsia" w:hAnsiTheme="majorHAnsi" w:cstheme="majorBidi"/>
            <w:b/>
            <w:bCs/>
            <w:webHidden/>
          </w:rPr>
          <w:instrText xml:space="preserve"> PAGEREF _Toc430338338 \h </w:instrText>
        </w:r>
        <w:r w:rsidRPr="00972A2F">
          <w:rPr>
            <w:rStyle w:val="Hipervnculo"/>
            <w:rFonts w:asciiTheme="majorHAnsi" w:eastAsiaTheme="majorEastAsia" w:hAnsiTheme="majorHAnsi" w:cstheme="majorBidi"/>
            <w:b/>
            <w:bCs/>
            <w:webHidden/>
          </w:rPr>
        </w:r>
        <w:r w:rsidRPr="00972A2F">
          <w:rPr>
            <w:rStyle w:val="Hipervnculo"/>
            <w:rFonts w:asciiTheme="majorHAnsi" w:eastAsiaTheme="majorEastAsia" w:hAnsiTheme="majorHAnsi" w:cstheme="majorBidi"/>
            <w:b/>
            <w:bCs/>
            <w:webHidden/>
          </w:rPr>
          <w:fldChar w:fldCharType="separate"/>
        </w:r>
        <w:r w:rsidRPr="00972A2F">
          <w:rPr>
            <w:rStyle w:val="Hipervnculo"/>
            <w:rFonts w:asciiTheme="majorHAnsi" w:eastAsiaTheme="majorEastAsia" w:hAnsiTheme="majorHAnsi" w:cstheme="majorBidi"/>
            <w:b/>
            <w:bCs/>
            <w:webHidden/>
          </w:rPr>
          <w:t>10</w:t>
        </w:r>
        <w:r w:rsidRPr="00972A2F">
          <w:rPr>
            <w:rStyle w:val="Hipervnculo"/>
            <w:rFonts w:asciiTheme="majorHAnsi" w:eastAsiaTheme="majorEastAsia" w:hAnsiTheme="majorHAnsi" w:cstheme="majorBidi"/>
            <w:b/>
            <w:bCs/>
            <w:webHidden/>
          </w:rPr>
          <w:fldChar w:fldCharType="end"/>
        </w:r>
      </w:hyperlink>
    </w:p>
    <w:p w:rsidR="00972A2F" w:rsidRDefault="003D65EC" w:rsidP="003D65EC">
      <w:r>
        <w:fldChar w:fldCharType="end"/>
      </w:r>
    </w:p>
    <w:p w:rsidR="00972A2F" w:rsidRDefault="00972A2F" w:rsidP="00972A2F">
      <w:r>
        <w:br w:type="page"/>
      </w:r>
    </w:p>
    <w:p w:rsidR="003D65EC" w:rsidRPr="003D65EC" w:rsidRDefault="003D65EC" w:rsidP="003D65EC"/>
    <w:p w:rsidR="00060A4A" w:rsidRPr="001A274D" w:rsidRDefault="00060A4A" w:rsidP="00060A4A">
      <w:pPr>
        <w:pStyle w:val="Ttulo1"/>
      </w:pPr>
      <w:bookmarkStart w:id="3" w:name="_Toc430338404"/>
      <w:r w:rsidRPr="001A274D">
        <w:t>INTRODUC</w:t>
      </w:r>
      <w:bookmarkEnd w:id="0"/>
      <w:r w:rsidR="001A274D">
        <w:t>CIÓ</w:t>
      </w:r>
      <w:r w:rsidR="001A274D" w:rsidRPr="001A274D">
        <w:t>N</w:t>
      </w:r>
      <w:bookmarkEnd w:id="3"/>
    </w:p>
    <w:p w:rsidR="00013A2B" w:rsidRPr="001A274D" w:rsidRDefault="00013A2B" w:rsidP="00612FC8">
      <w:pPr>
        <w:pStyle w:val="HTMLconformatoprevio"/>
      </w:pPr>
    </w:p>
    <w:p w:rsidR="0043393F" w:rsidRDefault="0043393F" w:rsidP="00FB1674">
      <w:pPr>
        <w:pStyle w:val="HTMLconformatoprevio"/>
      </w:pPr>
      <w:r>
        <w:t>Este documento</w:t>
      </w:r>
      <w:r w:rsidR="00BF2D7B">
        <w:t xml:space="preserve"> se </w:t>
      </w:r>
      <w:r w:rsidR="005D0656">
        <w:t xml:space="preserve">muestra los casos de uso que </w:t>
      </w:r>
      <w:r w:rsidR="00972A2F">
        <w:t>ha</w:t>
      </w:r>
      <w:r w:rsidR="005D0656">
        <w:t xml:space="preserve"> de implementar la primera versión funcional del sistema</w:t>
      </w:r>
      <w:r>
        <w:t xml:space="preserve"> i-</w:t>
      </w:r>
      <w:proofErr w:type="spellStart"/>
      <w:r w:rsidR="00BF2D7B">
        <w:t>BoB</w:t>
      </w:r>
      <w:r>
        <w:t>li</w:t>
      </w:r>
      <w:r w:rsidR="00BF2D7B">
        <w:t>n</w:t>
      </w:r>
      <w:r>
        <w:t>d</w:t>
      </w:r>
      <w:proofErr w:type="spellEnd"/>
      <w:r>
        <w:t xml:space="preserve"> V0.1.</w:t>
      </w:r>
    </w:p>
    <w:p w:rsidR="005D0656" w:rsidRDefault="005D0656" w:rsidP="00FB1674">
      <w:pPr>
        <w:pStyle w:val="HTMLconformatoprevio"/>
      </w:pPr>
    </w:p>
    <w:p w:rsidR="005D0656" w:rsidRDefault="005D0656" w:rsidP="00FB1674">
      <w:pPr>
        <w:pStyle w:val="HTMLconformatoprevio"/>
      </w:pPr>
      <w:r>
        <w:t>El cual está compuesto por tres elementos i-</w:t>
      </w:r>
      <w:proofErr w:type="spellStart"/>
      <w:r>
        <w:t>BoBlind_web</w:t>
      </w:r>
      <w:proofErr w:type="spellEnd"/>
      <w:r>
        <w:t>, i-</w:t>
      </w:r>
      <w:proofErr w:type="spellStart"/>
      <w:r>
        <w:t>BoBlind_User</w:t>
      </w:r>
      <w:proofErr w:type="spellEnd"/>
      <w:r>
        <w:t>, i-</w:t>
      </w:r>
      <w:proofErr w:type="spellStart"/>
      <w:r>
        <w:t>BoBlind_Installer</w:t>
      </w:r>
      <w:proofErr w:type="spellEnd"/>
      <w:r>
        <w:t xml:space="preserve">. Que permiten a múltiples entidades, registrar textos asociados a dispositivos Bluetooth </w:t>
      </w:r>
      <w:proofErr w:type="spellStart"/>
      <w:r>
        <w:t>low</w:t>
      </w:r>
      <w:proofErr w:type="spellEnd"/>
      <w:r>
        <w:t xml:space="preserve"> </w:t>
      </w:r>
      <w:proofErr w:type="spellStart"/>
      <w:r>
        <w:t>energy</w:t>
      </w:r>
      <w:proofErr w:type="spellEnd"/>
      <w:r>
        <w:t xml:space="preserve"> y que los usuarios, puedan seleccionar las entidades de la que desean recibir información en tiempo real, al acercarse a uno de sus dispositivos con su Smartphone.</w:t>
      </w:r>
    </w:p>
    <w:p w:rsidR="005D0656" w:rsidRDefault="005D0656" w:rsidP="00FB1674">
      <w:pPr>
        <w:pStyle w:val="HTMLconformatoprevio"/>
      </w:pPr>
    </w:p>
    <w:p w:rsidR="00BF2D7B" w:rsidRDefault="005D0656" w:rsidP="005D0656">
      <w:pPr>
        <w:pStyle w:val="HTMLconformatoprevio"/>
      </w:pPr>
      <w:r>
        <w:t>También se ha concretado el calendario de implementación:</w:t>
      </w:r>
    </w:p>
    <w:p w:rsidR="007A60BA" w:rsidRDefault="007A60BA" w:rsidP="005D0656">
      <w:pPr>
        <w:pStyle w:val="HTMLconformatoprevio"/>
      </w:pPr>
    </w:p>
    <w:tbl>
      <w:tblPr>
        <w:tblpPr w:leftFromText="2835" w:rightFromText="2835" w:bottomFromText="567"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6562"/>
      </w:tblGrid>
      <w:tr w:rsidR="007A60BA" w:rsidRPr="00F50190" w:rsidTr="006B067B">
        <w:tc>
          <w:tcPr>
            <w:tcW w:w="1646" w:type="dxa"/>
            <w:shd w:val="clear" w:color="auto" w:fill="auto"/>
          </w:tcPr>
          <w:p w:rsidR="007A60BA" w:rsidRDefault="007A60BA" w:rsidP="006B067B">
            <w:r>
              <w:t>15</w:t>
            </w:r>
            <w:r>
              <w:t xml:space="preserve"> de octubre</w:t>
            </w:r>
          </w:p>
        </w:tc>
        <w:tc>
          <w:tcPr>
            <w:tcW w:w="6562" w:type="dxa"/>
            <w:shd w:val="clear" w:color="auto" w:fill="auto"/>
          </w:tcPr>
          <w:p w:rsidR="007A60BA" w:rsidRPr="00F50190" w:rsidRDefault="007A60BA" w:rsidP="007A60BA">
            <w:pPr>
              <w:pStyle w:val="Textoindependiente"/>
              <w:numPr>
                <w:ilvl w:val="0"/>
                <w:numId w:val="18"/>
              </w:numPr>
              <w:tabs>
                <w:tab w:val="clear" w:pos="933"/>
                <w:tab w:val="num" w:pos="0"/>
              </w:tabs>
              <w:ind w:left="0" w:firstLine="0"/>
              <w:jc w:val="both"/>
            </w:pPr>
            <w:r w:rsidRPr="00F50190">
              <w:t>Versión 1 gestor web i-</w:t>
            </w:r>
            <w:proofErr w:type="spellStart"/>
            <w:r w:rsidRPr="00F50190">
              <w:t>Boblind</w:t>
            </w:r>
            <w:proofErr w:type="spellEnd"/>
            <w:r w:rsidRPr="00F50190">
              <w:t>: Registro</w:t>
            </w:r>
            <w:r>
              <w:t xml:space="preserve"> de gestores, registro de instalador, registro de proyectos. Página de edición de textos, con filtrado.</w:t>
            </w:r>
          </w:p>
        </w:tc>
      </w:tr>
      <w:tr w:rsidR="007A60BA" w:rsidRPr="00F50190" w:rsidTr="006B067B">
        <w:tc>
          <w:tcPr>
            <w:tcW w:w="1646" w:type="dxa"/>
            <w:shd w:val="clear" w:color="auto" w:fill="auto"/>
          </w:tcPr>
          <w:p w:rsidR="007A60BA" w:rsidRPr="00D878E0" w:rsidRDefault="007A60BA" w:rsidP="007A60BA">
            <w:r>
              <w:t>30 de Octubre</w:t>
            </w:r>
          </w:p>
        </w:tc>
        <w:tc>
          <w:tcPr>
            <w:tcW w:w="6562" w:type="dxa"/>
            <w:shd w:val="clear" w:color="auto" w:fill="auto"/>
          </w:tcPr>
          <w:p w:rsidR="007A60BA" w:rsidRDefault="007A60BA" w:rsidP="007A60BA">
            <w:pPr>
              <w:pStyle w:val="Textoindependiente"/>
              <w:numPr>
                <w:ilvl w:val="0"/>
                <w:numId w:val="18"/>
              </w:numPr>
              <w:tabs>
                <w:tab w:val="clear" w:pos="933"/>
              </w:tabs>
              <w:ind w:left="0" w:firstLine="0"/>
              <w:jc w:val="both"/>
            </w:pPr>
            <w:r>
              <w:t>Crear App del Instalador, basándome en el prototipo.</w:t>
            </w:r>
          </w:p>
          <w:p w:rsidR="007A60BA" w:rsidRDefault="007A60BA" w:rsidP="007A60BA">
            <w:pPr>
              <w:pStyle w:val="Textoindependiente"/>
              <w:numPr>
                <w:ilvl w:val="0"/>
                <w:numId w:val="18"/>
              </w:numPr>
              <w:tabs>
                <w:tab w:val="clear" w:pos="933"/>
              </w:tabs>
              <w:ind w:left="0" w:firstLine="0"/>
              <w:jc w:val="both"/>
            </w:pPr>
            <w:r>
              <w:t>Documentarla, realizar manual de usuario y Diagramas de flujo.</w:t>
            </w:r>
          </w:p>
        </w:tc>
      </w:tr>
      <w:tr w:rsidR="007A60BA" w:rsidRPr="00844C30" w:rsidTr="006B067B">
        <w:tc>
          <w:tcPr>
            <w:tcW w:w="1646" w:type="dxa"/>
            <w:shd w:val="clear" w:color="auto" w:fill="auto"/>
          </w:tcPr>
          <w:p w:rsidR="007A60BA" w:rsidRDefault="007A60BA" w:rsidP="007A60BA">
            <w:r>
              <w:t>22 de Noviembre</w:t>
            </w:r>
          </w:p>
        </w:tc>
        <w:tc>
          <w:tcPr>
            <w:tcW w:w="6562" w:type="dxa"/>
            <w:shd w:val="clear" w:color="auto" w:fill="auto"/>
          </w:tcPr>
          <w:p w:rsidR="007A60BA" w:rsidRDefault="007A60BA" w:rsidP="007A60BA">
            <w:pPr>
              <w:pStyle w:val="Textoindependiente"/>
              <w:numPr>
                <w:ilvl w:val="0"/>
                <w:numId w:val="18"/>
              </w:numPr>
              <w:tabs>
                <w:tab w:val="clear" w:pos="933"/>
              </w:tabs>
              <w:ind w:left="0" w:firstLine="0"/>
              <w:jc w:val="both"/>
            </w:pPr>
            <w:r>
              <w:t>Crear app del Usuario, Basándome en el prototipo.</w:t>
            </w:r>
          </w:p>
          <w:p w:rsidR="007A60BA" w:rsidRDefault="007A60BA" w:rsidP="007A60BA">
            <w:pPr>
              <w:pStyle w:val="Textoindependiente"/>
              <w:numPr>
                <w:ilvl w:val="0"/>
                <w:numId w:val="18"/>
              </w:numPr>
              <w:tabs>
                <w:tab w:val="clear" w:pos="933"/>
              </w:tabs>
              <w:ind w:left="0" w:firstLine="0"/>
              <w:jc w:val="both"/>
            </w:pPr>
            <w:r>
              <w:t xml:space="preserve">Crear versión final de la documentación para </w:t>
            </w:r>
            <w:proofErr w:type="spellStart"/>
            <w:r>
              <w:t>i_BoBlind</w:t>
            </w:r>
            <w:proofErr w:type="spellEnd"/>
            <w:r>
              <w:t xml:space="preserve"> </w:t>
            </w:r>
            <w:proofErr w:type="spellStart"/>
            <w:r>
              <w:t>System</w:t>
            </w:r>
            <w:proofErr w:type="spellEnd"/>
            <w:r>
              <w:t xml:space="preserve"> V0.1</w:t>
            </w:r>
          </w:p>
        </w:tc>
      </w:tr>
    </w:tbl>
    <w:p w:rsidR="00972A2F" w:rsidRDefault="007A60BA" w:rsidP="007A60BA">
      <w:pPr>
        <w:ind w:left="720"/>
        <w:contextualSpacing/>
        <w:rPr>
          <w:rFonts w:ascii="Courier New" w:eastAsia="Times New Roman" w:hAnsi="Courier New" w:cs="Courier New"/>
          <w:color w:val="0563C1"/>
          <w:sz w:val="20"/>
          <w:szCs w:val="20"/>
          <w:u w:val="single"/>
        </w:rPr>
      </w:pPr>
      <w:r>
        <w:rPr>
          <w:lang w:val="es-ES_tradnl"/>
        </w:rPr>
        <w:t>Se ha realizado una prueba de concepto, que puede encontrar en:</w:t>
      </w:r>
      <w:r w:rsidRPr="007A60BA">
        <w:rPr>
          <w:rFonts w:ascii="Calibri" w:eastAsia="Calibri" w:hAnsi="Calibri"/>
        </w:rPr>
        <w:t xml:space="preserve"> </w:t>
      </w:r>
      <w:r w:rsidRPr="00BD2767">
        <w:rPr>
          <w:rFonts w:ascii="Calibri" w:eastAsia="Calibri" w:hAnsi="Calibri"/>
          <w:color w:val="0563C1"/>
          <w:u w:val="single"/>
        </w:rPr>
        <w:t>http://i-boblid.host56.com/DESCARGAS/</w:t>
      </w:r>
      <w:proofErr w:type="gramStart"/>
      <w:r w:rsidRPr="00BD2767">
        <w:rPr>
          <w:rFonts w:ascii="Calibri" w:eastAsia="Calibri" w:hAnsi="Calibri"/>
          <w:color w:val="0563C1"/>
          <w:u w:val="single"/>
        </w:rPr>
        <w:t>.</w:t>
      </w:r>
      <w:r>
        <w:rPr>
          <w:lang w:val="es-ES_tradnl"/>
        </w:rPr>
        <w:t>.</w:t>
      </w:r>
      <w:proofErr w:type="gramEnd"/>
      <w:r>
        <w:rPr>
          <w:lang w:val="es-ES_tradnl"/>
        </w:rPr>
        <w:t xml:space="preserve"> Puede seguir la evolución del proyecto y colaborar con el mismo desde:</w:t>
      </w:r>
      <w:r w:rsidRPr="007A60BA">
        <w:rPr>
          <w:rFonts w:ascii="Courier New" w:eastAsia="Times New Roman" w:hAnsi="Courier New" w:cs="Courier New"/>
          <w:sz w:val="20"/>
          <w:szCs w:val="20"/>
        </w:rPr>
        <w:t xml:space="preserve"> </w:t>
      </w:r>
      <w:hyperlink r:id="rId8" w:history="1">
        <w:r w:rsidRPr="00BD2767">
          <w:rPr>
            <w:rFonts w:ascii="Courier New" w:eastAsia="Times New Roman" w:hAnsi="Courier New" w:cs="Courier New"/>
            <w:color w:val="0563C1"/>
            <w:sz w:val="20"/>
            <w:szCs w:val="20"/>
            <w:u w:val="single"/>
          </w:rPr>
          <w:t>https://github.com/LeonorMalaga/i-Boblind.</w:t>
        </w:r>
      </w:hyperlink>
    </w:p>
    <w:p w:rsidR="00972A2F" w:rsidRDefault="00972A2F" w:rsidP="00972A2F">
      <w:r>
        <w:br w:type="page"/>
      </w:r>
    </w:p>
    <w:p w:rsidR="00783BC4" w:rsidRPr="007A60BA" w:rsidRDefault="00783BC4" w:rsidP="007A60BA">
      <w:pPr>
        <w:ind w:left="720"/>
        <w:contextualSpacing/>
        <w:rPr>
          <w:rFonts w:ascii="Calibri" w:eastAsia="Calibri" w:hAnsi="Calibri"/>
        </w:rPr>
      </w:pPr>
    </w:p>
    <w:p w:rsidR="007A60BA" w:rsidRDefault="007A60BA" w:rsidP="00060A4A">
      <w:pPr>
        <w:pStyle w:val="Ttulo1"/>
        <w:rPr>
          <w:lang w:val="en-US"/>
        </w:rPr>
      </w:pPr>
      <w:bookmarkStart w:id="4" w:name="_Toc430338405"/>
      <w:r>
        <w:rPr>
          <w:lang w:val="en-US"/>
        </w:rPr>
        <w:t>CASOS DE USO</w:t>
      </w:r>
      <w:bookmarkEnd w:id="4"/>
    </w:p>
    <w:p w:rsidR="007A60BA" w:rsidRDefault="007A60BA" w:rsidP="007A60BA">
      <w:pPr>
        <w:pStyle w:val="Ttulo2"/>
        <w:rPr>
          <w:lang w:val="en-US"/>
        </w:rPr>
      </w:pPr>
      <w:bookmarkStart w:id="5" w:name="_Toc430338406"/>
      <w:proofErr w:type="spellStart"/>
      <w:proofErr w:type="gramStart"/>
      <w:r>
        <w:rPr>
          <w:lang w:val="en-US"/>
        </w:rPr>
        <w:t>i-BoBlind_WEB</w:t>
      </w:r>
      <w:bookmarkEnd w:id="5"/>
      <w:proofErr w:type="spellEnd"/>
      <w:proofErr w:type="gramEnd"/>
    </w:p>
    <w:p w:rsidR="003D65EC" w:rsidRPr="00A923A4" w:rsidRDefault="003D65EC" w:rsidP="003D65EC">
      <w:pPr>
        <w:pStyle w:val="Textoindependiente"/>
        <w:jc w:val="center"/>
        <w:rPr>
          <w:sz w:val="22"/>
          <w:szCs w:val="22"/>
        </w:rPr>
      </w:pPr>
      <w:bookmarkStart w:id="6" w:name="_Toc430295067"/>
      <w:bookmarkStart w:id="7" w:name="_Toc430338330"/>
      <w:r w:rsidRPr="00A923A4">
        <w:rPr>
          <w:sz w:val="22"/>
          <w:szCs w:val="22"/>
        </w:rPr>
        <w:t xml:space="preserve">Tabla </w:t>
      </w:r>
      <w:r w:rsidRPr="00A923A4">
        <w:rPr>
          <w:sz w:val="22"/>
          <w:szCs w:val="22"/>
        </w:rPr>
        <w:fldChar w:fldCharType="begin"/>
      </w:r>
      <w:r w:rsidRPr="00A923A4">
        <w:rPr>
          <w:sz w:val="22"/>
          <w:szCs w:val="22"/>
        </w:rPr>
        <w:instrText xml:space="preserve"> STYLEREF 1 \s </w:instrText>
      </w:r>
      <w:r w:rsidRPr="00A923A4">
        <w:rPr>
          <w:sz w:val="22"/>
          <w:szCs w:val="22"/>
        </w:rPr>
        <w:fldChar w:fldCharType="separate"/>
      </w:r>
      <w:r>
        <w:rPr>
          <w:noProof/>
          <w:sz w:val="22"/>
          <w:szCs w:val="22"/>
        </w:rPr>
        <w:t>0</w:t>
      </w:r>
      <w:r w:rsidRPr="00A923A4">
        <w:rPr>
          <w:sz w:val="22"/>
          <w:szCs w:val="22"/>
        </w:rPr>
        <w:fldChar w:fldCharType="end"/>
      </w:r>
      <w:r w:rsidRPr="00A923A4">
        <w:rPr>
          <w:sz w:val="22"/>
          <w:szCs w:val="22"/>
        </w:rPr>
        <w:t>.</w:t>
      </w:r>
      <w:r w:rsidRPr="00A923A4">
        <w:rPr>
          <w:sz w:val="22"/>
          <w:szCs w:val="22"/>
        </w:rPr>
        <w:fldChar w:fldCharType="begin"/>
      </w:r>
      <w:r w:rsidRPr="00A923A4">
        <w:rPr>
          <w:sz w:val="22"/>
          <w:szCs w:val="22"/>
        </w:rPr>
        <w:instrText xml:space="preserve"> SEQ Tabla \* ARABIC \s 1 </w:instrText>
      </w:r>
      <w:r w:rsidRPr="00A923A4">
        <w:rPr>
          <w:sz w:val="22"/>
          <w:szCs w:val="22"/>
        </w:rPr>
        <w:fldChar w:fldCharType="separate"/>
      </w:r>
      <w:r>
        <w:rPr>
          <w:noProof/>
          <w:sz w:val="22"/>
          <w:szCs w:val="22"/>
        </w:rPr>
        <w:t>1</w:t>
      </w:r>
      <w:r w:rsidRPr="00A923A4">
        <w:rPr>
          <w:sz w:val="22"/>
          <w:szCs w:val="22"/>
        </w:rPr>
        <w:fldChar w:fldCharType="end"/>
      </w:r>
      <w:r w:rsidRPr="00A923A4">
        <w:rPr>
          <w:sz w:val="22"/>
          <w:szCs w:val="22"/>
        </w:rPr>
        <w:t xml:space="preserve">: </w:t>
      </w:r>
      <w:r>
        <w:rPr>
          <w:sz w:val="22"/>
          <w:szCs w:val="22"/>
        </w:rPr>
        <w:t>Soy Nuevo, registrar entidad.</w:t>
      </w:r>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1"/>
        <w:gridCol w:w="682"/>
        <w:gridCol w:w="5367"/>
      </w:tblGrid>
      <w:tr w:rsidR="003D65EC" w:rsidRPr="00A923A4" w:rsidTr="006B067B">
        <w:trPr>
          <w:cantSplit/>
        </w:trPr>
        <w:tc>
          <w:tcPr>
            <w:tcW w:w="2121" w:type="dxa"/>
            <w:shd w:val="clear" w:color="auto" w:fill="D0CECE"/>
          </w:tcPr>
          <w:p w:rsidR="003D65EC" w:rsidRPr="00A923A4" w:rsidRDefault="003D65EC" w:rsidP="006B067B">
            <w:pPr>
              <w:pStyle w:val="Textoindependiente"/>
              <w:spacing w:before="20" w:after="20"/>
              <w:jc w:val="center"/>
              <w:rPr>
                <w:b/>
                <w:sz w:val="22"/>
                <w:szCs w:val="22"/>
              </w:rPr>
            </w:pPr>
            <w:r w:rsidRPr="00A923A4">
              <w:rPr>
                <w:b/>
                <w:sz w:val="22"/>
                <w:szCs w:val="22"/>
              </w:rPr>
              <w:t>RF- 01</w:t>
            </w:r>
          </w:p>
        </w:tc>
        <w:tc>
          <w:tcPr>
            <w:tcW w:w="6049" w:type="dxa"/>
            <w:gridSpan w:val="2"/>
            <w:shd w:val="clear" w:color="auto" w:fill="D0CECE"/>
          </w:tcPr>
          <w:p w:rsidR="003D65EC" w:rsidRPr="00A923A4" w:rsidRDefault="003D65EC" w:rsidP="006B067B">
            <w:pPr>
              <w:pStyle w:val="Textoindependiente"/>
              <w:spacing w:before="20" w:after="20"/>
              <w:jc w:val="center"/>
              <w:rPr>
                <w:b/>
                <w:sz w:val="22"/>
                <w:szCs w:val="22"/>
              </w:rPr>
            </w:pPr>
            <w:r>
              <w:rPr>
                <w:b/>
                <w:sz w:val="22"/>
                <w:szCs w:val="22"/>
              </w:rPr>
              <w:t>Registro de entidad</w:t>
            </w:r>
          </w:p>
        </w:tc>
      </w:tr>
      <w:tr w:rsidR="003D65EC" w:rsidRPr="00A923A4"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Objetivos asociados</w:t>
            </w:r>
          </w:p>
        </w:tc>
        <w:tc>
          <w:tcPr>
            <w:tcW w:w="6049" w:type="dxa"/>
            <w:gridSpan w:val="2"/>
          </w:tcPr>
          <w:p w:rsidR="003D65EC" w:rsidRPr="00A923A4" w:rsidRDefault="003D65EC" w:rsidP="006B067B">
            <w:pPr>
              <w:pStyle w:val="Textoindependiente"/>
              <w:spacing w:before="20" w:after="20"/>
              <w:jc w:val="center"/>
              <w:rPr>
                <w:sz w:val="22"/>
                <w:szCs w:val="22"/>
              </w:rPr>
            </w:pPr>
            <w:r>
              <w:rPr>
                <w:sz w:val="22"/>
                <w:szCs w:val="22"/>
              </w:rPr>
              <w:t>Registrar una nueva entidad.</w:t>
            </w:r>
          </w:p>
        </w:tc>
      </w:tr>
      <w:tr w:rsidR="003D65EC" w:rsidRPr="00A923A4"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Descripción</w:t>
            </w:r>
          </w:p>
        </w:tc>
        <w:tc>
          <w:tcPr>
            <w:tcW w:w="6049" w:type="dxa"/>
            <w:gridSpan w:val="2"/>
          </w:tcPr>
          <w:p w:rsidR="003D65EC" w:rsidRPr="00A923A4" w:rsidRDefault="003D65EC" w:rsidP="006B067B">
            <w:pPr>
              <w:pStyle w:val="Textoindependiente"/>
              <w:spacing w:before="20" w:after="20"/>
              <w:rPr>
                <w:sz w:val="22"/>
                <w:szCs w:val="22"/>
              </w:rPr>
            </w:pPr>
            <w:r>
              <w:rPr>
                <w:sz w:val="22"/>
                <w:szCs w:val="22"/>
              </w:rPr>
              <w:t>El usuario accede al interfaz web por primera vez, y no tiene asociado Usuario ni contraseña.</w:t>
            </w:r>
          </w:p>
        </w:tc>
      </w:tr>
      <w:tr w:rsidR="003D65EC" w:rsidRPr="00A923A4"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Precondición</w:t>
            </w:r>
          </w:p>
        </w:tc>
        <w:tc>
          <w:tcPr>
            <w:tcW w:w="6049" w:type="dxa"/>
            <w:gridSpan w:val="2"/>
          </w:tcPr>
          <w:p w:rsidR="003D65EC" w:rsidRPr="00A923A4" w:rsidRDefault="003D65EC" w:rsidP="006B067B">
            <w:pPr>
              <w:pStyle w:val="Textoindependiente"/>
              <w:spacing w:before="20" w:after="20"/>
              <w:rPr>
                <w:sz w:val="22"/>
                <w:szCs w:val="22"/>
              </w:rPr>
            </w:pPr>
            <w:r w:rsidRPr="00A923A4">
              <w:rPr>
                <w:sz w:val="22"/>
                <w:szCs w:val="22"/>
              </w:rPr>
              <w:t xml:space="preserve">El </w:t>
            </w:r>
            <w:r>
              <w:rPr>
                <w:sz w:val="22"/>
                <w:szCs w:val="22"/>
              </w:rPr>
              <w:t xml:space="preserve">usuario tiene acceso a la web de la aplicación. </w:t>
            </w:r>
          </w:p>
        </w:tc>
      </w:tr>
      <w:tr w:rsidR="003D65EC" w:rsidRPr="00A923A4" w:rsidTr="006B067B">
        <w:trPr>
          <w:cantSplit/>
        </w:trPr>
        <w:tc>
          <w:tcPr>
            <w:tcW w:w="2121" w:type="dxa"/>
            <w:vMerge w:val="restart"/>
          </w:tcPr>
          <w:p w:rsidR="003D65EC" w:rsidRPr="00A923A4" w:rsidRDefault="003D65EC" w:rsidP="006B067B">
            <w:pPr>
              <w:pStyle w:val="Textoindependiente"/>
              <w:spacing w:before="20" w:after="20"/>
              <w:jc w:val="center"/>
              <w:rPr>
                <w:sz w:val="22"/>
                <w:szCs w:val="22"/>
              </w:rPr>
            </w:pPr>
            <w:r w:rsidRPr="00A923A4">
              <w:rPr>
                <w:sz w:val="22"/>
                <w:szCs w:val="22"/>
              </w:rPr>
              <w:t>Secuencia</w:t>
            </w:r>
          </w:p>
          <w:p w:rsidR="003D65EC" w:rsidRPr="00A923A4" w:rsidRDefault="003D65EC" w:rsidP="006B067B">
            <w:pPr>
              <w:pStyle w:val="Textoindependiente"/>
              <w:spacing w:before="20" w:after="20"/>
              <w:jc w:val="center"/>
              <w:rPr>
                <w:sz w:val="22"/>
                <w:szCs w:val="22"/>
              </w:rPr>
            </w:pPr>
            <w:r w:rsidRPr="00A923A4">
              <w:rPr>
                <w:sz w:val="22"/>
                <w:szCs w:val="22"/>
              </w:rPr>
              <w:t>Normal</w:t>
            </w: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Paso</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Acción</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1</w:t>
            </w:r>
          </w:p>
        </w:tc>
        <w:tc>
          <w:tcPr>
            <w:tcW w:w="5367" w:type="dxa"/>
          </w:tcPr>
          <w:p w:rsidR="003D65EC" w:rsidRPr="00A923A4" w:rsidRDefault="003D65EC" w:rsidP="006B067B">
            <w:pPr>
              <w:pStyle w:val="Textoindependiente"/>
              <w:spacing w:before="20" w:after="20"/>
              <w:jc w:val="center"/>
              <w:rPr>
                <w:sz w:val="22"/>
                <w:szCs w:val="22"/>
              </w:rPr>
            </w:pPr>
            <w:r>
              <w:rPr>
                <w:sz w:val="22"/>
                <w:szCs w:val="22"/>
              </w:rPr>
              <w:t>El usuario accede a la</w:t>
            </w:r>
            <w:hyperlink r:id="rId9" w:history="1">
              <w:r w:rsidRPr="00EF238E">
                <w:rPr>
                  <w:rStyle w:val="Hipervnculo"/>
                  <w:sz w:val="22"/>
                  <w:szCs w:val="22"/>
                </w:rPr>
                <w:t xml:space="preserve"> http://i-boblid.host56.com/Acceso/</w:t>
              </w:r>
            </w:hyperlink>
            <w:r>
              <w:t xml:space="preserve"> </w:t>
            </w:r>
            <w:r>
              <w:rPr>
                <w:sz w:val="22"/>
                <w:szCs w:val="22"/>
              </w:rPr>
              <w:t>y pulsa sobre “SOY NUEVO”.</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2</w:t>
            </w:r>
          </w:p>
        </w:tc>
        <w:tc>
          <w:tcPr>
            <w:tcW w:w="5367" w:type="dxa"/>
          </w:tcPr>
          <w:p w:rsidR="003D65EC" w:rsidRDefault="003D65EC" w:rsidP="006B067B">
            <w:pPr>
              <w:pStyle w:val="Textoindependiente"/>
              <w:spacing w:before="20" w:after="20"/>
              <w:jc w:val="center"/>
              <w:rPr>
                <w:sz w:val="22"/>
                <w:szCs w:val="22"/>
              </w:rPr>
            </w:pPr>
            <w:r>
              <w:rPr>
                <w:sz w:val="22"/>
                <w:szCs w:val="22"/>
              </w:rPr>
              <w:t>La web muestra pantalla de registro solicitando:</w:t>
            </w:r>
          </w:p>
          <w:p w:rsidR="003D65EC" w:rsidRDefault="003D65EC" w:rsidP="003D65EC">
            <w:pPr>
              <w:pStyle w:val="Textoindependiente"/>
              <w:numPr>
                <w:ilvl w:val="0"/>
                <w:numId w:val="23"/>
              </w:numPr>
              <w:spacing w:before="20" w:after="20"/>
              <w:rPr>
                <w:sz w:val="22"/>
                <w:szCs w:val="22"/>
              </w:rPr>
            </w:pPr>
            <w:proofErr w:type="spellStart"/>
            <w:r>
              <w:rPr>
                <w:sz w:val="22"/>
                <w:szCs w:val="22"/>
              </w:rPr>
              <w:t>Url</w:t>
            </w:r>
            <w:proofErr w:type="spellEnd"/>
            <w:r>
              <w:rPr>
                <w:sz w:val="22"/>
                <w:szCs w:val="22"/>
              </w:rPr>
              <w:t xml:space="preserve"> del servidor remoto.</w:t>
            </w:r>
          </w:p>
          <w:p w:rsidR="003D65EC" w:rsidRDefault="003D65EC" w:rsidP="003D65EC">
            <w:pPr>
              <w:pStyle w:val="Textoindependiente"/>
              <w:numPr>
                <w:ilvl w:val="0"/>
                <w:numId w:val="23"/>
              </w:numPr>
              <w:spacing w:before="20" w:after="20"/>
              <w:rPr>
                <w:sz w:val="22"/>
                <w:szCs w:val="22"/>
              </w:rPr>
            </w:pPr>
            <w:r>
              <w:rPr>
                <w:sz w:val="22"/>
                <w:szCs w:val="22"/>
              </w:rPr>
              <w:t>Usuario.</w:t>
            </w:r>
          </w:p>
          <w:p w:rsidR="003D65EC" w:rsidRDefault="003D65EC" w:rsidP="003D65EC">
            <w:pPr>
              <w:pStyle w:val="Textoindependiente"/>
              <w:numPr>
                <w:ilvl w:val="0"/>
                <w:numId w:val="23"/>
              </w:numPr>
              <w:spacing w:before="20" w:after="20"/>
              <w:rPr>
                <w:sz w:val="22"/>
                <w:szCs w:val="22"/>
              </w:rPr>
            </w:pPr>
            <w:r>
              <w:rPr>
                <w:sz w:val="22"/>
                <w:szCs w:val="22"/>
              </w:rPr>
              <w:t>Contraseña.</w:t>
            </w:r>
          </w:p>
          <w:p w:rsidR="003D65EC" w:rsidRDefault="003D65EC" w:rsidP="003D65EC">
            <w:pPr>
              <w:pStyle w:val="Textoindependiente"/>
              <w:numPr>
                <w:ilvl w:val="0"/>
                <w:numId w:val="23"/>
              </w:numPr>
              <w:spacing w:before="20" w:after="20"/>
              <w:rPr>
                <w:sz w:val="22"/>
                <w:szCs w:val="22"/>
              </w:rPr>
            </w:pPr>
            <w:r>
              <w:rPr>
                <w:sz w:val="22"/>
                <w:szCs w:val="22"/>
              </w:rPr>
              <w:t>Verificar contraseña.</w:t>
            </w:r>
          </w:p>
          <w:p w:rsidR="003D65EC" w:rsidRDefault="003D65EC" w:rsidP="003D65EC">
            <w:pPr>
              <w:pStyle w:val="Textoindependiente"/>
              <w:numPr>
                <w:ilvl w:val="0"/>
                <w:numId w:val="23"/>
              </w:numPr>
              <w:spacing w:before="20" w:after="20"/>
              <w:rPr>
                <w:sz w:val="22"/>
                <w:szCs w:val="22"/>
              </w:rPr>
            </w:pPr>
            <w:r>
              <w:rPr>
                <w:sz w:val="22"/>
                <w:szCs w:val="22"/>
              </w:rPr>
              <w:t>E-mail de contacto.</w:t>
            </w:r>
          </w:p>
          <w:p w:rsidR="003D65EC" w:rsidRPr="00A923A4" w:rsidRDefault="003D65EC" w:rsidP="006B067B">
            <w:pPr>
              <w:pStyle w:val="Textoindependiente"/>
              <w:spacing w:before="20" w:after="20"/>
              <w:rPr>
                <w:sz w:val="22"/>
                <w:szCs w:val="22"/>
              </w:rPr>
            </w:pPr>
            <w:r>
              <w:rPr>
                <w:sz w:val="22"/>
                <w:szCs w:val="22"/>
              </w:rPr>
              <w:t>Y muestra los botones “Ayuda” y “Registrar”.</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3</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 xml:space="preserve">El usuario </w:t>
            </w:r>
            <w:r>
              <w:rPr>
                <w:sz w:val="22"/>
                <w:szCs w:val="22"/>
              </w:rPr>
              <w:t>rellena todos los campos y pulsa sobre “Registrar”.</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4</w:t>
            </w:r>
          </w:p>
        </w:tc>
        <w:tc>
          <w:tcPr>
            <w:tcW w:w="5367" w:type="dxa"/>
          </w:tcPr>
          <w:p w:rsidR="003D65EC" w:rsidRPr="00A923A4" w:rsidRDefault="003D65EC" w:rsidP="006B067B">
            <w:pPr>
              <w:pStyle w:val="Textoindependiente"/>
              <w:spacing w:before="20" w:after="20"/>
              <w:rPr>
                <w:sz w:val="22"/>
                <w:szCs w:val="22"/>
              </w:rPr>
            </w:pPr>
            <w:r>
              <w:rPr>
                <w:sz w:val="22"/>
                <w:szCs w:val="22"/>
              </w:rPr>
              <w:t>La web verifica que el usuario y el servidor remoto, sean únicos en el sistema.</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5</w:t>
            </w:r>
          </w:p>
        </w:tc>
        <w:tc>
          <w:tcPr>
            <w:tcW w:w="5367" w:type="dxa"/>
          </w:tcPr>
          <w:p w:rsidR="003D65EC" w:rsidRDefault="003D65EC" w:rsidP="006B067B">
            <w:pPr>
              <w:pStyle w:val="Textoindependiente"/>
              <w:spacing w:before="20" w:after="20"/>
              <w:rPr>
                <w:sz w:val="22"/>
                <w:szCs w:val="22"/>
              </w:rPr>
            </w:pPr>
            <w:r>
              <w:rPr>
                <w:sz w:val="22"/>
                <w:szCs w:val="22"/>
              </w:rPr>
              <w:t>Son únicos.</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Default="003D65EC" w:rsidP="006B067B">
            <w:pPr>
              <w:pStyle w:val="Textoindependiente"/>
              <w:spacing w:before="20" w:after="20"/>
              <w:jc w:val="center"/>
              <w:rPr>
                <w:sz w:val="22"/>
                <w:szCs w:val="22"/>
              </w:rPr>
            </w:pPr>
            <w:r>
              <w:rPr>
                <w:sz w:val="22"/>
                <w:szCs w:val="22"/>
              </w:rPr>
              <w:t>6</w:t>
            </w:r>
          </w:p>
        </w:tc>
        <w:tc>
          <w:tcPr>
            <w:tcW w:w="5367" w:type="dxa"/>
          </w:tcPr>
          <w:p w:rsidR="003D65EC" w:rsidRDefault="003D65EC" w:rsidP="006B067B">
            <w:pPr>
              <w:pStyle w:val="Textoindependiente"/>
              <w:spacing w:before="20" w:after="20"/>
              <w:rPr>
                <w:sz w:val="22"/>
                <w:szCs w:val="22"/>
              </w:rPr>
            </w:pPr>
            <w:r>
              <w:rPr>
                <w:sz w:val="22"/>
                <w:szCs w:val="22"/>
              </w:rPr>
              <w:t>La web verifica que el servidor remoto responda correctamente a las peticiones</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Default="003D65EC" w:rsidP="006B067B">
            <w:pPr>
              <w:pStyle w:val="Textoindependiente"/>
              <w:spacing w:before="20" w:after="20"/>
              <w:jc w:val="center"/>
              <w:rPr>
                <w:sz w:val="22"/>
                <w:szCs w:val="22"/>
              </w:rPr>
            </w:pPr>
            <w:r>
              <w:rPr>
                <w:sz w:val="22"/>
                <w:szCs w:val="22"/>
              </w:rPr>
              <w:t>7</w:t>
            </w:r>
          </w:p>
        </w:tc>
        <w:tc>
          <w:tcPr>
            <w:tcW w:w="5367" w:type="dxa"/>
          </w:tcPr>
          <w:p w:rsidR="003D65EC" w:rsidRDefault="003D65EC" w:rsidP="006B067B">
            <w:pPr>
              <w:pStyle w:val="Textoindependiente"/>
              <w:spacing w:before="20" w:after="20"/>
              <w:rPr>
                <w:sz w:val="22"/>
                <w:szCs w:val="22"/>
              </w:rPr>
            </w:pPr>
            <w:r>
              <w:rPr>
                <w:sz w:val="22"/>
                <w:szCs w:val="22"/>
              </w:rPr>
              <w:t>El servidor remoto responde correctamente.</w:t>
            </w:r>
          </w:p>
        </w:tc>
      </w:tr>
      <w:tr w:rsidR="003D65EC" w:rsidRPr="001C7343"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8</w:t>
            </w:r>
          </w:p>
        </w:tc>
        <w:tc>
          <w:tcPr>
            <w:tcW w:w="5367" w:type="dxa"/>
          </w:tcPr>
          <w:p w:rsidR="003D65EC" w:rsidRPr="001C7343" w:rsidRDefault="003D65EC" w:rsidP="006B067B">
            <w:pPr>
              <w:pStyle w:val="Textoindependiente"/>
              <w:spacing w:before="20" w:after="20"/>
              <w:jc w:val="center"/>
              <w:rPr>
                <w:sz w:val="22"/>
                <w:szCs w:val="22"/>
              </w:rPr>
            </w:pPr>
            <w:r w:rsidRPr="001C7343">
              <w:rPr>
                <w:sz w:val="22"/>
                <w:szCs w:val="22"/>
              </w:rPr>
              <w:t xml:space="preserve">La web, muestra </w:t>
            </w:r>
            <w:r>
              <w:rPr>
                <w:sz w:val="22"/>
                <w:szCs w:val="22"/>
              </w:rPr>
              <w:t>ventana de registro realizado,  con botones: “Entrar” y “Salir”</w:t>
            </w:r>
            <w:r w:rsidRPr="001C7343">
              <w:rPr>
                <w:sz w:val="22"/>
                <w:szCs w:val="22"/>
              </w:rPr>
              <w:t>.</w:t>
            </w:r>
          </w:p>
        </w:tc>
      </w:tr>
      <w:tr w:rsidR="003D65EC" w:rsidRPr="001C7343"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Default="003D65EC" w:rsidP="006B067B">
            <w:pPr>
              <w:pStyle w:val="Textoindependiente"/>
              <w:spacing w:before="20" w:after="20"/>
              <w:jc w:val="center"/>
              <w:rPr>
                <w:sz w:val="22"/>
                <w:szCs w:val="22"/>
              </w:rPr>
            </w:pPr>
            <w:r>
              <w:rPr>
                <w:sz w:val="22"/>
                <w:szCs w:val="22"/>
              </w:rPr>
              <w:t>9</w:t>
            </w:r>
          </w:p>
        </w:tc>
        <w:tc>
          <w:tcPr>
            <w:tcW w:w="5367" w:type="dxa"/>
          </w:tcPr>
          <w:p w:rsidR="003D65EC" w:rsidRPr="001C7343" w:rsidRDefault="003D65EC" w:rsidP="006B067B">
            <w:pPr>
              <w:pStyle w:val="Textoindependiente"/>
              <w:spacing w:before="20" w:after="20"/>
              <w:jc w:val="center"/>
              <w:rPr>
                <w:sz w:val="22"/>
                <w:szCs w:val="22"/>
              </w:rPr>
            </w:pPr>
            <w:r>
              <w:rPr>
                <w:sz w:val="22"/>
                <w:szCs w:val="22"/>
              </w:rPr>
              <w:t>El usuario selecciona “Salir”.</w:t>
            </w:r>
          </w:p>
        </w:tc>
      </w:tr>
      <w:tr w:rsidR="003D65EC" w:rsidRPr="001C7343"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Default="003D65EC" w:rsidP="006B067B">
            <w:pPr>
              <w:pStyle w:val="Textoindependiente"/>
              <w:spacing w:before="20" w:after="20"/>
              <w:jc w:val="center"/>
              <w:rPr>
                <w:sz w:val="22"/>
                <w:szCs w:val="22"/>
              </w:rPr>
            </w:pPr>
            <w:r>
              <w:rPr>
                <w:sz w:val="22"/>
                <w:szCs w:val="22"/>
              </w:rPr>
              <w:t>10</w:t>
            </w:r>
          </w:p>
        </w:tc>
        <w:tc>
          <w:tcPr>
            <w:tcW w:w="5367" w:type="dxa"/>
          </w:tcPr>
          <w:p w:rsidR="003D65EC" w:rsidRPr="001C7343" w:rsidRDefault="003D65EC" w:rsidP="006B067B">
            <w:pPr>
              <w:pStyle w:val="Textoindependiente"/>
              <w:spacing w:before="20" w:after="20"/>
              <w:jc w:val="center"/>
              <w:rPr>
                <w:sz w:val="22"/>
                <w:szCs w:val="22"/>
              </w:rPr>
            </w:pPr>
            <w:r>
              <w:rPr>
                <w:sz w:val="22"/>
                <w:szCs w:val="22"/>
              </w:rPr>
              <w:t xml:space="preserve">La web lo redirige a : </w:t>
            </w:r>
            <w:hyperlink r:id="rId10" w:history="1">
              <w:r w:rsidRPr="00EF238E">
                <w:rPr>
                  <w:rStyle w:val="Hipervnculo"/>
                  <w:sz w:val="22"/>
                  <w:szCs w:val="22"/>
                </w:rPr>
                <w:t xml:space="preserve"> http://i-boblid.host56.com/Acceso/</w:t>
              </w:r>
            </w:hyperlink>
          </w:p>
        </w:tc>
      </w:tr>
      <w:tr w:rsidR="003D65EC" w:rsidRPr="006F1435" w:rsidTr="006B067B">
        <w:trPr>
          <w:cantSplit/>
        </w:trPr>
        <w:tc>
          <w:tcPr>
            <w:tcW w:w="2121" w:type="dxa"/>
            <w:vMerge w:val="restart"/>
          </w:tcPr>
          <w:p w:rsidR="003D65EC" w:rsidRPr="006F1435" w:rsidRDefault="003D65EC" w:rsidP="006B067B">
            <w:pPr>
              <w:pStyle w:val="Textoindependiente"/>
              <w:spacing w:before="20" w:after="20"/>
              <w:jc w:val="center"/>
            </w:pPr>
            <w:r>
              <w:t>Excepción 1: El usuario no es único.</w:t>
            </w:r>
          </w:p>
        </w:tc>
        <w:tc>
          <w:tcPr>
            <w:tcW w:w="682" w:type="dxa"/>
          </w:tcPr>
          <w:p w:rsidR="003D65EC" w:rsidRPr="006F1435" w:rsidRDefault="003D65EC" w:rsidP="006B067B">
            <w:pPr>
              <w:pStyle w:val="Textoindependiente"/>
              <w:spacing w:before="20" w:after="20"/>
              <w:jc w:val="center"/>
            </w:pPr>
            <w:r w:rsidRPr="006F1435">
              <w:t>Paso</w:t>
            </w:r>
          </w:p>
        </w:tc>
        <w:tc>
          <w:tcPr>
            <w:tcW w:w="5367" w:type="dxa"/>
          </w:tcPr>
          <w:p w:rsidR="003D65EC" w:rsidRPr="006F1435" w:rsidRDefault="003D65EC" w:rsidP="006B067B">
            <w:pPr>
              <w:pStyle w:val="Textoindependiente"/>
              <w:spacing w:before="20" w:after="20"/>
              <w:jc w:val="center"/>
            </w:pPr>
            <w:r w:rsidRPr="006F1435">
              <w:t>Acción</w:t>
            </w:r>
          </w:p>
        </w:tc>
      </w:tr>
      <w:tr w:rsidR="003D65EC" w:rsidRPr="006F1435" w:rsidTr="006B067B">
        <w:trPr>
          <w:cantSplit/>
        </w:trPr>
        <w:tc>
          <w:tcPr>
            <w:tcW w:w="2121" w:type="dxa"/>
            <w:vMerge/>
          </w:tcPr>
          <w:p w:rsidR="003D65EC" w:rsidRPr="006F1435" w:rsidRDefault="003D65EC" w:rsidP="006B067B">
            <w:pPr>
              <w:pStyle w:val="Textoindependiente"/>
              <w:spacing w:before="20" w:after="20"/>
              <w:jc w:val="center"/>
            </w:pPr>
          </w:p>
        </w:tc>
        <w:tc>
          <w:tcPr>
            <w:tcW w:w="682" w:type="dxa"/>
          </w:tcPr>
          <w:p w:rsidR="003D65EC" w:rsidRPr="006F1435" w:rsidRDefault="003D65EC" w:rsidP="006B067B">
            <w:pPr>
              <w:pStyle w:val="Textoindependiente"/>
              <w:spacing w:before="20" w:after="20"/>
              <w:jc w:val="center"/>
            </w:pPr>
            <w:r>
              <w:t>4</w:t>
            </w:r>
          </w:p>
        </w:tc>
        <w:tc>
          <w:tcPr>
            <w:tcW w:w="5367" w:type="dxa"/>
          </w:tcPr>
          <w:p w:rsidR="003D65EC" w:rsidRPr="006F1435" w:rsidRDefault="003D65EC" w:rsidP="006B067B">
            <w:pPr>
              <w:pStyle w:val="Textoindependiente"/>
              <w:spacing w:before="20" w:after="20"/>
              <w:jc w:val="center"/>
            </w:pPr>
            <w:r>
              <w:t>La web muestra mensaje “El usuario ya existe, escriba otro nombre de usuario”</w:t>
            </w:r>
          </w:p>
        </w:tc>
      </w:tr>
      <w:tr w:rsidR="003D65EC" w:rsidRPr="006F1435" w:rsidTr="006B067B">
        <w:trPr>
          <w:cantSplit/>
        </w:trPr>
        <w:tc>
          <w:tcPr>
            <w:tcW w:w="2121" w:type="dxa"/>
            <w:vMerge/>
          </w:tcPr>
          <w:p w:rsidR="003D65EC" w:rsidRPr="006F1435" w:rsidRDefault="003D65EC" w:rsidP="006B067B">
            <w:pPr>
              <w:pStyle w:val="Textoindependiente"/>
              <w:spacing w:before="20" w:after="20"/>
              <w:jc w:val="center"/>
            </w:pPr>
          </w:p>
        </w:tc>
        <w:tc>
          <w:tcPr>
            <w:tcW w:w="682" w:type="dxa"/>
          </w:tcPr>
          <w:p w:rsidR="003D65EC" w:rsidRPr="006F1435" w:rsidRDefault="003D65EC" w:rsidP="006B067B">
            <w:pPr>
              <w:pStyle w:val="Textoindependiente"/>
              <w:spacing w:before="20" w:after="20"/>
              <w:jc w:val="center"/>
            </w:pPr>
            <w:r>
              <w:t>5</w:t>
            </w:r>
          </w:p>
        </w:tc>
        <w:tc>
          <w:tcPr>
            <w:tcW w:w="5367" w:type="dxa"/>
          </w:tcPr>
          <w:p w:rsidR="003D65EC" w:rsidRPr="006F1435" w:rsidRDefault="003D65EC" w:rsidP="006B067B">
            <w:pPr>
              <w:pStyle w:val="Textoindependiente"/>
              <w:spacing w:before="20" w:after="20"/>
              <w:jc w:val="center"/>
            </w:pPr>
            <w:r>
              <w:t>Continúa por la secuencia Normal, pasó 2.</w:t>
            </w:r>
          </w:p>
        </w:tc>
      </w:tr>
      <w:tr w:rsidR="003D65EC" w:rsidRPr="006F1435" w:rsidTr="006B067B">
        <w:trPr>
          <w:cantSplit/>
        </w:trPr>
        <w:tc>
          <w:tcPr>
            <w:tcW w:w="2121" w:type="dxa"/>
            <w:vMerge w:val="restart"/>
          </w:tcPr>
          <w:p w:rsidR="003D65EC" w:rsidRPr="006F1435" w:rsidRDefault="003D65EC" w:rsidP="006B067B">
            <w:pPr>
              <w:pStyle w:val="Textoindependiente"/>
              <w:spacing w:before="20" w:after="20"/>
              <w:jc w:val="center"/>
            </w:pPr>
            <w:r>
              <w:t>Excepción 2: El servidor remoto no es único.</w:t>
            </w:r>
          </w:p>
        </w:tc>
        <w:tc>
          <w:tcPr>
            <w:tcW w:w="682" w:type="dxa"/>
          </w:tcPr>
          <w:p w:rsidR="003D65EC" w:rsidRPr="006F1435" w:rsidRDefault="003D65EC" w:rsidP="006B067B">
            <w:pPr>
              <w:pStyle w:val="Textoindependiente"/>
              <w:spacing w:before="20" w:after="20"/>
              <w:jc w:val="center"/>
            </w:pPr>
            <w:r w:rsidRPr="006F1435">
              <w:t>Paso</w:t>
            </w:r>
          </w:p>
        </w:tc>
        <w:tc>
          <w:tcPr>
            <w:tcW w:w="5367" w:type="dxa"/>
          </w:tcPr>
          <w:p w:rsidR="003D65EC" w:rsidRPr="006F1435" w:rsidRDefault="003D65EC" w:rsidP="006B067B">
            <w:pPr>
              <w:pStyle w:val="Textoindependiente"/>
              <w:spacing w:before="20" w:after="20"/>
              <w:jc w:val="center"/>
            </w:pPr>
            <w:r w:rsidRPr="006F1435">
              <w:t>Acción</w:t>
            </w:r>
          </w:p>
        </w:tc>
      </w:tr>
      <w:tr w:rsidR="003D65EC" w:rsidRPr="006F1435" w:rsidTr="006B067B">
        <w:trPr>
          <w:cantSplit/>
        </w:trPr>
        <w:tc>
          <w:tcPr>
            <w:tcW w:w="2121" w:type="dxa"/>
            <w:vMerge/>
          </w:tcPr>
          <w:p w:rsidR="003D65EC" w:rsidRPr="006F1435" w:rsidRDefault="003D65EC" w:rsidP="006B067B">
            <w:pPr>
              <w:pStyle w:val="Textoindependiente"/>
              <w:spacing w:before="20" w:after="20"/>
              <w:jc w:val="center"/>
            </w:pPr>
          </w:p>
        </w:tc>
        <w:tc>
          <w:tcPr>
            <w:tcW w:w="682" w:type="dxa"/>
          </w:tcPr>
          <w:p w:rsidR="003D65EC" w:rsidRPr="006F1435" w:rsidRDefault="003D65EC" w:rsidP="006B067B">
            <w:pPr>
              <w:pStyle w:val="Textoindependiente"/>
              <w:spacing w:before="20" w:after="20"/>
              <w:jc w:val="center"/>
            </w:pPr>
            <w:r>
              <w:t>4</w:t>
            </w:r>
          </w:p>
        </w:tc>
        <w:tc>
          <w:tcPr>
            <w:tcW w:w="5367" w:type="dxa"/>
          </w:tcPr>
          <w:p w:rsidR="003D65EC" w:rsidRPr="006F1435" w:rsidRDefault="003D65EC" w:rsidP="006B067B">
            <w:pPr>
              <w:pStyle w:val="Textoindependiente"/>
              <w:spacing w:before="20" w:after="20"/>
              <w:jc w:val="center"/>
            </w:pPr>
            <w:r>
              <w:t>La web muestra mensaje “El servidor remoto, está actualmente asignado al usuario X, acceda como dicho usuario o indique otro servidor remoto”</w:t>
            </w:r>
          </w:p>
        </w:tc>
      </w:tr>
      <w:tr w:rsidR="003D65EC" w:rsidRPr="006F1435" w:rsidTr="006B067B">
        <w:trPr>
          <w:cantSplit/>
        </w:trPr>
        <w:tc>
          <w:tcPr>
            <w:tcW w:w="2121" w:type="dxa"/>
            <w:vMerge/>
          </w:tcPr>
          <w:p w:rsidR="003D65EC" w:rsidRPr="006F1435" w:rsidRDefault="003D65EC" w:rsidP="006B067B">
            <w:pPr>
              <w:pStyle w:val="Textoindependiente"/>
              <w:spacing w:before="20" w:after="20"/>
              <w:jc w:val="center"/>
            </w:pPr>
          </w:p>
        </w:tc>
        <w:tc>
          <w:tcPr>
            <w:tcW w:w="682" w:type="dxa"/>
          </w:tcPr>
          <w:p w:rsidR="003D65EC" w:rsidRPr="006F1435" w:rsidRDefault="003D65EC" w:rsidP="006B067B">
            <w:pPr>
              <w:pStyle w:val="Textoindependiente"/>
              <w:spacing w:before="20" w:after="20"/>
              <w:jc w:val="center"/>
            </w:pPr>
            <w:r>
              <w:t>5</w:t>
            </w:r>
          </w:p>
        </w:tc>
        <w:tc>
          <w:tcPr>
            <w:tcW w:w="5367" w:type="dxa"/>
          </w:tcPr>
          <w:p w:rsidR="003D65EC" w:rsidRPr="006F1435" w:rsidRDefault="003D65EC" w:rsidP="006B067B">
            <w:pPr>
              <w:pStyle w:val="Textoindependiente"/>
              <w:spacing w:before="20" w:after="20"/>
              <w:jc w:val="center"/>
            </w:pPr>
            <w:r>
              <w:t>Continúa por la secuencia Normal, pasó 2.</w:t>
            </w:r>
          </w:p>
        </w:tc>
      </w:tr>
      <w:tr w:rsidR="003D65EC" w:rsidRPr="006F1435" w:rsidTr="006B067B">
        <w:trPr>
          <w:cantSplit/>
        </w:trPr>
        <w:tc>
          <w:tcPr>
            <w:tcW w:w="2121" w:type="dxa"/>
            <w:vMerge w:val="restart"/>
          </w:tcPr>
          <w:p w:rsidR="003D65EC" w:rsidRPr="006F1435" w:rsidRDefault="003D65EC" w:rsidP="006B067B">
            <w:pPr>
              <w:pStyle w:val="Textoindependiente"/>
              <w:spacing w:before="20" w:after="20"/>
              <w:jc w:val="center"/>
            </w:pPr>
            <w:r>
              <w:t xml:space="preserve">Excepción 3: El </w:t>
            </w:r>
            <w:r>
              <w:lastRenderedPageBreak/>
              <w:t>servidor remoto no responde correctamente.</w:t>
            </w:r>
          </w:p>
        </w:tc>
        <w:tc>
          <w:tcPr>
            <w:tcW w:w="682" w:type="dxa"/>
          </w:tcPr>
          <w:p w:rsidR="003D65EC" w:rsidRPr="006F1435" w:rsidRDefault="003D65EC" w:rsidP="006B067B">
            <w:pPr>
              <w:pStyle w:val="Textoindependiente"/>
              <w:spacing w:before="20" w:after="20"/>
              <w:jc w:val="center"/>
            </w:pPr>
            <w:r w:rsidRPr="006F1435">
              <w:lastRenderedPageBreak/>
              <w:t>Paso</w:t>
            </w:r>
          </w:p>
        </w:tc>
        <w:tc>
          <w:tcPr>
            <w:tcW w:w="5367" w:type="dxa"/>
          </w:tcPr>
          <w:p w:rsidR="003D65EC" w:rsidRPr="006F1435" w:rsidRDefault="003D65EC" w:rsidP="006B067B">
            <w:pPr>
              <w:pStyle w:val="Textoindependiente"/>
              <w:spacing w:before="20" w:after="20"/>
              <w:jc w:val="center"/>
            </w:pPr>
            <w:r w:rsidRPr="006F1435">
              <w:t>Acción</w:t>
            </w:r>
          </w:p>
        </w:tc>
      </w:tr>
      <w:tr w:rsidR="003D65EC" w:rsidRPr="006F1435" w:rsidTr="006B067B">
        <w:trPr>
          <w:cantSplit/>
        </w:trPr>
        <w:tc>
          <w:tcPr>
            <w:tcW w:w="2121" w:type="dxa"/>
            <w:vMerge/>
          </w:tcPr>
          <w:p w:rsidR="003D65EC" w:rsidRPr="006F1435" w:rsidRDefault="003D65EC" w:rsidP="006B067B">
            <w:pPr>
              <w:pStyle w:val="Textoindependiente"/>
              <w:spacing w:before="20" w:after="20"/>
              <w:jc w:val="center"/>
            </w:pPr>
          </w:p>
        </w:tc>
        <w:tc>
          <w:tcPr>
            <w:tcW w:w="682" w:type="dxa"/>
          </w:tcPr>
          <w:p w:rsidR="003D65EC" w:rsidRPr="006F1435" w:rsidRDefault="003D65EC" w:rsidP="006B067B">
            <w:pPr>
              <w:pStyle w:val="Textoindependiente"/>
              <w:spacing w:before="20" w:after="20"/>
              <w:jc w:val="center"/>
            </w:pPr>
            <w:r>
              <w:t>6</w:t>
            </w:r>
          </w:p>
        </w:tc>
        <w:tc>
          <w:tcPr>
            <w:tcW w:w="5367" w:type="dxa"/>
          </w:tcPr>
          <w:p w:rsidR="003D65EC" w:rsidRPr="006F1435" w:rsidRDefault="003D65EC" w:rsidP="006B067B">
            <w:pPr>
              <w:pStyle w:val="Textoindependiente"/>
              <w:spacing w:before="20" w:after="20"/>
              <w:ind w:left="708" w:hanging="708"/>
              <w:jc w:val="center"/>
            </w:pPr>
            <w:r>
              <w:t xml:space="preserve">La web muestra mensaje “El servidor remoto, no responde de modo esperado. Verifique que está en funcionamiento. Se recomienda el uso del servidores </w:t>
            </w:r>
            <w:r w:rsidRPr="00B52835">
              <w:t>NGSI10</w:t>
            </w:r>
            <w:r>
              <w:t xml:space="preserve"> creados a partir de versiones de imágenes superiores a Orion_psb_imag_R4.2” </w:t>
            </w:r>
          </w:p>
        </w:tc>
      </w:tr>
      <w:tr w:rsidR="003D65EC" w:rsidRPr="006F1435" w:rsidTr="006B067B">
        <w:trPr>
          <w:cantSplit/>
        </w:trPr>
        <w:tc>
          <w:tcPr>
            <w:tcW w:w="2121" w:type="dxa"/>
            <w:vMerge/>
          </w:tcPr>
          <w:p w:rsidR="003D65EC" w:rsidRPr="006F1435" w:rsidRDefault="003D65EC" w:rsidP="006B067B">
            <w:pPr>
              <w:pStyle w:val="Textoindependiente"/>
              <w:spacing w:before="20" w:after="20"/>
              <w:jc w:val="center"/>
            </w:pPr>
          </w:p>
        </w:tc>
        <w:tc>
          <w:tcPr>
            <w:tcW w:w="682" w:type="dxa"/>
          </w:tcPr>
          <w:p w:rsidR="003D65EC" w:rsidRPr="006F1435" w:rsidRDefault="003D65EC" w:rsidP="006B067B">
            <w:pPr>
              <w:pStyle w:val="Textoindependiente"/>
              <w:spacing w:before="20" w:after="20"/>
              <w:jc w:val="center"/>
            </w:pPr>
            <w:r>
              <w:t>5</w:t>
            </w:r>
          </w:p>
        </w:tc>
        <w:tc>
          <w:tcPr>
            <w:tcW w:w="5367" w:type="dxa"/>
          </w:tcPr>
          <w:p w:rsidR="003D65EC" w:rsidRPr="006F1435" w:rsidRDefault="003D65EC" w:rsidP="006B067B">
            <w:pPr>
              <w:pStyle w:val="Textoindependiente"/>
              <w:spacing w:before="20" w:after="20"/>
              <w:jc w:val="center"/>
            </w:pPr>
            <w:r>
              <w:t>Continúa por la secuencia Normal, pasó 2.</w:t>
            </w:r>
          </w:p>
        </w:tc>
      </w:tr>
      <w:tr w:rsidR="003D65EC" w:rsidRPr="006F1435" w:rsidTr="006B067B">
        <w:trPr>
          <w:cantSplit/>
        </w:trPr>
        <w:tc>
          <w:tcPr>
            <w:tcW w:w="2121" w:type="dxa"/>
            <w:vMerge w:val="restart"/>
          </w:tcPr>
          <w:p w:rsidR="003D65EC" w:rsidRPr="006F1435" w:rsidRDefault="003D65EC" w:rsidP="006B067B">
            <w:pPr>
              <w:pStyle w:val="Textoindependiente"/>
              <w:spacing w:before="20" w:after="20"/>
              <w:jc w:val="center"/>
            </w:pPr>
            <w:r>
              <w:t>Rama 2: El usuario selecciona “Entrar”</w:t>
            </w:r>
          </w:p>
        </w:tc>
        <w:tc>
          <w:tcPr>
            <w:tcW w:w="682" w:type="dxa"/>
          </w:tcPr>
          <w:p w:rsidR="003D65EC" w:rsidRPr="006F1435" w:rsidRDefault="003D65EC" w:rsidP="006B067B">
            <w:pPr>
              <w:pStyle w:val="Textoindependiente"/>
              <w:spacing w:before="20" w:after="20"/>
              <w:jc w:val="center"/>
            </w:pPr>
            <w:r w:rsidRPr="006F1435">
              <w:t>Paso</w:t>
            </w:r>
          </w:p>
        </w:tc>
        <w:tc>
          <w:tcPr>
            <w:tcW w:w="5367" w:type="dxa"/>
          </w:tcPr>
          <w:p w:rsidR="003D65EC" w:rsidRPr="006F1435" w:rsidRDefault="003D65EC" w:rsidP="006B067B">
            <w:pPr>
              <w:pStyle w:val="Textoindependiente"/>
              <w:spacing w:before="20" w:after="20"/>
              <w:jc w:val="center"/>
            </w:pPr>
            <w:r w:rsidRPr="006F1435">
              <w:t>Acción</w:t>
            </w:r>
          </w:p>
        </w:tc>
      </w:tr>
      <w:tr w:rsidR="003D65EC" w:rsidRPr="006F1435" w:rsidTr="006B067B">
        <w:trPr>
          <w:cantSplit/>
        </w:trPr>
        <w:tc>
          <w:tcPr>
            <w:tcW w:w="2121" w:type="dxa"/>
            <w:vMerge/>
          </w:tcPr>
          <w:p w:rsidR="003D65EC" w:rsidRPr="006F1435" w:rsidRDefault="003D65EC" w:rsidP="006B067B">
            <w:pPr>
              <w:pStyle w:val="Textoindependiente"/>
              <w:spacing w:before="20" w:after="20"/>
              <w:jc w:val="center"/>
            </w:pPr>
          </w:p>
        </w:tc>
        <w:tc>
          <w:tcPr>
            <w:tcW w:w="682" w:type="dxa"/>
          </w:tcPr>
          <w:p w:rsidR="003D65EC" w:rsidRPr="006F1435" w:rsidRDefault="003D65EC" w:rsidP="006B067B">
            <w:pPr>
              <w:pStyle w:val="Textoindependiente"/>
              <w:spacing w:before="20" w:after="20"/>
              <w:jc w:val="center"/>
            </w:pPr>
            <w:r>
              <w:t>9</w:t>
            </w:r>
          </w:p>
        </w:tc>
        <w:tc>
          <w:tcPr>
            <w:tcW w:w="5367" w:type="dxa"/>
          </w:tcPr>
          <w:p w:rsidR="003D65EC" w:rsidRPr="006F1435" w:rsidRDefault="003D65EC" w:rsidP="006B067B">
            <w:pPr>
              <w:pStyle w:val="Textoindependiente"/>
              <w:spacing w:before="20" w:after="20"/>
              <w:jc w:val="center"/>
            </w:pPr>
            <w:r>
              <w:t>Ver  caso de uso: Acceder y Registrar Instalador.</w:t>
            </w:r>
          </w:p>
        </w:tc>
      </w:tr>
    </w:tbl>
    <w:p w:rsidR="003D65EC" w:rsidRDefault="003D65EC" w:rsidP="003D65EC">
      <w:pPr>
        <w:pStyle w:val="Textoindependiente"/>
        <w:jc w:val="center"/>
        <w:rPr>
          <w:sz w:val="22"/>
          <w:szCs w:val="22"/>
        </w:rPr>
      </w:pPr>
    </w:p>
    <w:p w:rsidR="003D65EC" w:rsidRPr="00A923A4" w:rsidRDefault="003D65EC" w:rsidP="003D65EC">
      <w:pPr>
        <w:pStyle w:val="Textoindependiente"/>
        <w:jc w:val="center"/>
        <w:rPr>
          <w:sz w:val="22"/>
          <w:szCs w:val="22"/>
        </w:rPr>
      </w:pPr>
      <w:bookmarkStart w:id="8" w:name="_Toc430295068"/>
      <w:bookmarkStart w:id="9" w:name="_Toc430338331"/>
      <w:r w:rsidRPr="00A923A4">
        <w:rPr>
          <w:sz w:val="22"/>
          <w:szCs w:val="22"/>
        </w:rPr>
        <w:t xml:space="preserve">Tabla </w:t>
      </w:r>
      <w:r w:rsidRPr="00A923A4">
        <w:rPr>
          <w:sz w:val="22"/>
          <w:szCs w:val="22"/>
        </w:rPr>
        <w:fldChar w:fldCharType="begin"/>
      </w:r>
      <w:r w:rsidRPr="00A923A4">
        <w:rPr>
          <w:sz w:val="22"/>
          <w:szCs w:val="22"/>
        </w:rPr>
        <w:instrText xml:space="preserve"> STYLEREF 1 \s </w:instrText>
      </w:r>
      <w:r w:rsidRPr="00A923A4">
        <w:rPr>
          <w:sz w:val="22"/>
          <w:szCs w:val="22"/>
        </w:rPr>
        <w:fldChar w:fldCharType="separate"/>
      </w:r>
      <w:r>
        <w:rPr>
          <w:noProof/>
          <w:sz w:val="22"/>
          <w:szCs w:val="22"/>
        </w:rPr>
        <w:t>0</w:t>
      </w:r>
      <w:r w:rsidRPr="00A923A4">
        <w:rPr>
          <w:sz w:val="22"/>
          <w:szCs w:val="22"/>
        </w:rPr>
        <w:fldChar w:fldCharType="end"/>
      </w:r>
      <w:r w:rsidRPr="00A923A4">
        <w:rPr>
          <w:sz w:val="22"/>
          <w:szCs w:val="22"/>
        </w:rPr>
        <w:t>.</w:t>
      </w:r>
      <w:r w:rsidRPr="00A923A4">
        <w:rPr>
          <w:sz w:val="22"/>
          <w:szCs w:val="22"/>
        </w:rPr>
        <w:fldChar w:fldCharType="begin"/>
      </w:r>
      <w:r w:rsidRPr="00A923A4">
        <w:rPr>
          <w:sz w:val="22"/>
          <w:szCs w:val="22"/>
        </w:rPr>
        <w:instrText xml:space="preserve"> SEQ Tabla \* ARABIC \s 1 </w:instrText>
      </w:r>
      <w:r w:rsidRPr="00A923A4">
        <w:rPr>
          <w:sz w:val="22"/>
          <w:szCs w:val="22"/>
        </w:rPr>
        <w:fldChar w:fldCharType="separate"/>
      </w:r>
      <w:r>
        <w:rPr>
          <w:noProof/>
          <w:sz w:val="22"/>
          <w:szCs w:val="22"/>
        </w:rPr>
        <w:t>2</w:t>
      </w:r>
      <w:r w:rsidRPr="00A923A4">
        <w:rPr>
          <w:sz w:val="22"/>
          <w:szCs w:val="22"/>
        </w:rPr>
        <w:fldChar w:fldCharType="end"/>
      </w:r>
      <w:r w:rsidRPr="00A923A4">
        <w:rPr>
          <w:sz w:val="22"/>
          <w:szCs w:val="22"/>
        </w:rPr>
        <w:t xml:space="preserve">: </w:t>
      </w:r>
      <w:r>
        <w:rPr>
          <w:sz w:val="22"/>
          <w:szCs w:val="22"/>
        </w:rPr>
        <w:t>Acceder y Registrar Instalador</w:t>
      </w:r>
      <w:bookmarkEnd w:id="8"/>
      <w:bookmarkEnd w:id="9"/>
      <w:r>
        <w:rPr>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1"/>
        <w:gridCol w:w="682"/>
        <w:gridCol w:w="5367"/>
      </w:tblGrid>
      <w:tr w:rsidR="003D65EC" w:rsidRPr="00A923A4" w:rsidTr="006B067B">
        <w:trPr>
          <w:cantSplit/>
        </w:trPr>
        <w:tc>
          <w:tcPr>
            <w:tcW w:w="2121" w:type="dxa"/>
            <w:shd w:val="clear" w:color="auto" w:fill="D0CECE"/>
          </w:tcPr>
          <w:p w:rsidR="003D65EC" w:rsidRPr="00A923A4" w:rsidRDefault="003D65EC" w:rsidP="006B067B">
            <w:pPr>
              <w:pStyle w:val="Textoindependiente"/>
              <w:spacing w:before="20" w:after="20"/>
              <w:jc w:val="center"/>
              <w:rPr>
                <w:b/>
                <w:sz w:val="22"/>
                <w:szCs w:val="22"/>
              </w:rPr>
            </w:pPr>
            <w:r w:rsidRPr="00A923A4">
              <w:rPr>
                <w:b/>
                <w:sz w:val="22"/>
                <w:szCs w:val="22"/>
              </w:rPr>
              <w:t>RF- 01</w:t>
            </w:r>
          </w:p>
        </w:tc>
        <w:tc>
          <w:tcPr>
            <w:tcW w:w="6049" w:type="dxa"/>
            <w:gridSpan w:val="2"/>
            <w:shd w:val="clear" w:color="auto" w:fill="D0CECE"/>
          </w:tcPr>
          <w:p w:rsidR="003D65EC" w:rsidRPr="00A923A4" w:rsidRDefault="003D65EC" w:rsidP="006B067B">
            <w:pPr>
              <w:pStyle w:val="Textoindependiente"/>
              <w:spacing w:before="20" w:after="20"/>
              <w:jc w:val="center"/>
              <w:rPr>
                <w:b/>
                <w:sz w:val="22"/>
                <w:szCs w:val="22"/>
              </w:rPr>
            </w:pPr>
            <w:r w:rsidRPr="003A1F76">
              <w:rPr>
                <w:b/>
                <w:sz w:val="22"/>
                <w:szCs w:val="22"/>
              </w:rPr>
              <w:t>Actualización de texto asociado a una baliza tipo “</w:t>
            </w:r>
            <w:proofErr w:type="spellStart"/>
            <w:r w:rsidRPr="003A1F76">
              <w:rPr>
                <w:b/>
                <w:sz w:val="22"/>
                <w:szCs w:val="22"/>
              </w:rPr>
              <w:t>Bluethooth</w:t>
            </w:r>
            <w:proofErr w:type="spellEnd"/>
            <w:r w:rsidRPr="003A1F76">
              <w:rPr>
                <w:b/>
                <w:sz w:val="22"/>
                <w:szCs w:val="22"/>
              </w:rPr>
              <w:t xml:space="preserve"> </w:t>
            </w:r>
            <w:proofErr w:type="spellStart"/>
            <w:r w:rsidRPr="003A1F76">
              <w:rPr>
                <w:b/>
                <w:sz w:val="22"/>
                <w:szCs w:val="22"/>
              </w:rPr>
              <w:t>low</w:t>
            </w:r>
            <w:proofErr w:type="spellEnd"/>
            <w:r w:rsidRPr="003A1F76">
              <w:rPr>
                <w:b/>
                <w:sz w:val="22"/>
                <w:szCs w:val="22"/>
              </w:rPr>
              <w:t xml:space="preserve"> </w:t>
            </w:r>
            <w:proofErr w:type="spellStart"/>
            <w:r w:rsidRPr="003A1F76">
              <w:rPr>
                <w:b/>
                <w:sz w:val="22"/>
                <w:szCs w:val="22"/>
              </w:rPr>
              <w:t>energy</w:t>
            </w:r>
            <w:proofErr w:type="spellEnd"/>
            <w:r w:rsidRPr="003A1F76">
              <w:rPr>
                <w:b/>
                <w:sz w:val="22"/>
                <w:szCs w:val="22"/>
              </w:rPr>
              <w:t>”</w:t>
            </w:r>
          </w:p>
        </w:tc>
      </w:tr>
      <w:tr w:rsidR="003D65EC" w:rsidRPr="00A923A4"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Objetivos asociados</w:t>
            </w:r>
          </w:p>
        </w:tc>
        <w:tc>
          <w:tcPr>
            <w:tcW w:w="6049" w:type="dxa"/>
            <w:gridSpan w:val="2"/>
          </w:tcPr>
          <w:p w:rsidR="003D65EC" w:rsidRPr="00A923A4" w:rsidRDefault="003D65EC" w:rsidP="006B067B">
            <w:pPr>
              <w:pStyle w:val="Textoindependiente"/>
              <w:spacing w:before="20" w:after="20"/>
              <w:jc w:val="center"/>
              <w:rPr>
                <w:sz w:val="22"/>
                <w:szCs w:val="22"/>
              </w:rPr>
            </w:pPr>
            <w:r>
              <w:rPr>
                <w:sz w:val="22"/>
                <w:szCs w:val="22"/>
              </w:rPr>
              <w:t>Registro de Instalador.</w:t>
            </w:r>
          </w:p>
        </w:tc>
      </w:tr>
      <w:tr w:rsidR="003D65EC" w:rsidRPr="00A923A4"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Descripción</w:t>
            </w:r>
          </w:p>
        </w:tc>
        <w:tc>
          <w:tcPr>
            <w:tcW w:w="6049" w:type="dxa"/>
            <w:gridSpan w:val="2"/>
          </w:tcPr>
          <w:p w:rsidR="003D65EC" w:rsidRPr="00A923A4" w:rsidRDefault="003D65EC" w:rsidP="006B067B">
            <w:pPr>
              <w:pStyle w:val="Textoindependiente"/>
              <w:spacing w:before="20" w:after="20"/>
              <w:rPr>
                <w:sz w:val="22"/>
                <w:szCs w:val="22"/>
              </w:rPr>
            </w:pPr>
            <w:r>
              <w:rPr>
                <w:sz w:val="22"/>
                <w:szCs w:val="22"/>
              </w:rPr>
              <w:t>El usuario accede al interfaz web, mediante usuario y contraseña, para autorizar a un instalador el registro de i-balizas.</w:t>
            </w:r>
          </w:p>
        </w:tc>
      </w:tr>
      <w:tr w:rsidR="003D65EC" w:rsidRPr="00A923A4"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Precondición</w:t>
            </w:r>
          </w:p>
        </w:tc>
        <w:tc>
          <w:tcPr>
            <w:tcW w:w="6049" w:type="dxa"/>
            <w:gridSpan w:val="2"/>
          </w:tcPr>
          <w:p w:rsidR="003D65EC" w:rsidRPr="00A923A4" w:rsidRDefault="003D65EC" w:rsidP="006B067B">
            <w:pPr>
              <w:pStyle w:val="Textoindependiente"/>
              <w:spacing w:before="20" w:after="20"/>
              <w:rPr>
                <w:sz w:val="22"/>
                <w:szCs w:val="22"/>
              </w:rPr>
            </w:pPr>
            <w:r w:rsidRPr="00A923A4">
              <w:rPr>
                <w:sz w:val="22"/>
                <w:szCs w:val="22"/>
              </w:rPr>
              <w:t xml:space="preserve">El </w:t>
            </w:r>
            <w:r>
              <w:rPr>
                <w:sz w:val="22"/>
                <w:szCs w:val="22"/>
              </w:rPr>
              <w:t xml:space="preserve">usuario se registró previamente en el sistema, y lo configuro para poder extraer y registrar datos del </w:t>
            </w:r>
            <w:r w:rsidRPr="00A923A4">
              <w:rPr>
                <w:sz w:val="22"/>
                <w:szCs w:val="22"/>
              </w:rPr>
              <w:t>servi</w:t>
            </w:r>
            <w:r>
              <w:rPr>
                <w:sz w:val="22"/>
                <w:szCs w:val="22"/>
              </w:rPr>
              <w:t xml:space="preserve">dor remoto correspondiente. </w:t>
            </w:r>
          </w:p>
        </w:tc>
      </w:tr>
      <w:tr w:rsidR="003D65EC" w:rsidRPr="00A923A4" w:rsidTr="006B067B">
        <w:trPr>
          <w:cantSplit/>
        </w:trPr>
        <w:tc>
          <w:tcPr>
            <w:tcW w:w="2121" w:type="dxa"/>
            <w:vMerge w:val="restart"/>
          </w:tcPr>
          <w:p w:rsidR="003D65EC" w:rsidRPr="00A923A4" w:rsidRDefault="003D65EC" w:rsidP="006B067B">
            <w:pPr>
              <w:pStyle w:val="Textoindependiente"/>
              <w:spacing w:before="20" w:after="20"/>
              <w:jc w:val="center"/>
              <w:rPr>
                <w:sz w:val="22"/>
                <w:szCs w:val="22"/>
              </w:rPr>
            </w:pPr>
            <w:r w:rsidRPr="00A923A4">
              <w:rPr>
                <w:sz w:val="22"/>
                <w:szCs w:val="22"/>
              </w:rPr>
              <w:t>Secuencia</w:t>
            </w:r>
          </w:p>
          <w:p w:rsidR="003D65EC" w:rsidRPr="00A923A4" w:rsidRDefault="003D65EC" w:rsidP="006B067B">
            <w:pPr>
              <w:pStyle w:val="Textoindependiente"/>
              <w:spacing w:before="20" w:after="20"/>
              <w:jc w:val="center"/>
              <w:rPr>
                <w:sz w:val="22"/>
                <w:szCs w:val="22"/>
              </w:rPr>
            </w:pPr>
            <w:r w:rsidRPr="00A923A4">
              <w:rPr>
                <w:sz w:val="22"/>
                <w:szCs w:val="22"/>
              </w:rPr>
              <w:t>Normal</w:t>
            </w: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Paso</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Acción</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1</w:t>
            </w:r>
          </w:p>
        </w:tc>
        <w:tc>
          <w:tcPr>
            <w:tcW w:w="5367" w:type="dxa"/>
          </w:tcPr>
          <w:p w:rsidR="003D65EC" w:rsidRPr="00A923A4" w:rsidRDefault="003D65EC" w:rsidP="006B067B">
            <w:pPr>
              <w:pStyle w:val="Textoindependiente"/>
              <w:spacing w:before="20" w:after="20"/>
              <w:jc w:val="center"/>
              <w:rPr>
                <w:sz w:val="22"/>
                <w:szCs w:val="22"/>
              </w:rPr>
            </w:pPr>
            <w:r>
              <w:rPr>
                <w:sz w:val="22"/>
                <w:szCs w:val="22"/>
              </w:rPr>
              <w:t>Acceder a la web, con Usuario/Contraseña.</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2</w:t>
            </w:r>
          </w:p>
        </w:tc>
        <w:tc>
          <w:tcPr>
            <w:tcW w:w="5367" w:type="dxa"/>
          </w:tcPr>
          <w:p w:rsidR="003D65EC" w:rsidRDefault="003D65EC" w:rsidP="006B067B">
            <w:pPr>
              <w:pStyle w:val="Textoindependiente"/>
              <w:spacing w:before="20" w:after="20"/>
              <w:rPr>
                <w:sz w:val="22"/>
                <w:szCs w:val="22"/>
              </w:rPr>
            </w:pPr>
            <w:r>
              <w:rPr>
                <w:sz w:val="22"/>
                <w:szCs w:val="22"/>
              </w:rPr>
              <w:t>La web muestra pantalla inicial con las opciones:</w:t>
            </w:r>
          </w:p>
          <w:p w:rsidR="003D65EC" w:rsidRDefault="003D65EC" w:rsidP="003D65EC">
            <w:pPr>
              <w:pStyle w:val="Textoindependiente"/>
              <w:numPr>
                <w:ilvl w:val="0"/>
                <w:numId w:val="23"/>
              </w:numPr>
              <w:spacing w:before="20" w:after="20"/>
              <w:rPr>
                <w:sz w:val="22"/>
                <w:szCs w:val="22"/>
              </w:rPr>
            </w:pPr>
            <w:r>
              <w:rPr>
                <w:sz w:val="22"/>
                <w:szCs w:val="22"/>
              </w:rPr>
              <w:t>Botón añadir Instalador.</w:t>
            </w:r>
          </w:p>
          <w:p w:rsidR="003D65EC" w:rsidRDefault="003D65EC" w:rsidP="003D65EC">
            <w:pPr>
              <w:pStyle w:val="Textoindependiente"/>
              <w:numPr>
                <w:ilvl w:val="0"/>
                <w:numId w:val="23"/>
              </w:numPr>
              <w:spacing w:before="20" w:after="20"/>
              <w:rPr>
                <w:sz w:val="22"/>
                <w:szCs w:val="22"/>
              </w:rPr>
            </w:pPr>
            <w:r>
              <w:rPr>
                <w:sz w:val="22"/>
                <w:szCs w:val="22"/>
              </w:rPr>
              <w:t>Botón crear nuevo proyecto.</w:t>
            </w:r>
          </w:p>
          <w:p w:rsidR="003D65EC" w:rsidRDefault="003D65EC" w:rsidP="003D65EC">
            <w:pPr>
              <w:pStyle w:val="Textoindependiente"/>
              <w:numPr>
                <w:ilvl w:val="0"/>
                <w:numId w:val="23"/>
              </w:numPr>
              <w:spacing w:before="20" w:after="20"/>
              <w:rPr>
                <w:sz w:val="22"/>
                <w:szCs w:val="22"/>
              </w:rPr>
            </w:pPr>
            <w:r>
              <w:rPr>
                <w:sz w:val="22"/>
                <w:szCs w:val="22"/>
              </w:rPr>
              <w:t>Seleccionar proyecto y filtrar.</w:t>
            </w:r>
          </w:p>
          <w:p w:rsidR="003D65EC" w:rsidRDefault="003D65EC" w:rsidP="003D65EC">
            <w:pPr>
              <w:pStyle w:val="Textoindependiente"/>
              <w:numPr>
                <w:ilvl w:val="0"/>
                <w:numId w:val="23"/>
              </w:numPr>
              <w:spacing w:before="20" w:after="20"/>
              <w:rPr>
                <w:sz w:val="22"/>
                <w:szCs w:val="22"/>
              </w:rPr>
            </w:pPr>
            <w:r>
              <w:rPr>
                <w:sz w:val="22"/>
                <w:szCs w:val="22"/>
              </w:rPr>
              <w:t>Campos de filtrado: MAC, NIF Instalador.</w:t>
            </w:r>
          </w:p>
          <w:p w:rsidR="003D65EC" w:rsidRPr="00A923A4" w:rsidRDefault="003D65EC" w:rsidP="003D65EC">
            <w:pPr>
              <w:pStyle w:val="Textoindependiente"/>
              <w:numPr>
                <w:ilvl w:val="0"/>
                <w:numId w:val="23"/>
              </w:numPr>
              <w:spacing w:before="20" w:after="20"/>
              <w:rPr>
                <w:sz w:val="22"/>
                <w:szCs w:val="22"/>
              </w:rPr>
            </w:pPr>
            <w:r>
              <w:rPr>
                <w:sz w:val="22"/>
                <w:szCs w:val="22"/>
              </w:rPr>
              <w:t>Botón Filtrar.</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3</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 xml:space="preserve">El usuario </w:t>
            </w:r>
            <w:r>
              <w:rPr>
                <w:sz w:val="22"/>
                <w:szCs w:val="22"/>
              </w:rPr>
              <w:t xml:space="preserve"> pulsa sobre “Añadir Instalador”.</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4</w:t>
            </w:r>
          </w:p>
        </w:tc>
        <w:tc>
          <w:tcPr>
            <w:tcW w:w="5367" w:type="dxa"/>
          </w:tcPr>
          <w:p w:rsidR="003D65EC" w:rsidRPr="00A923A4" w:rsidRDefault="003D65EC" w:rsidP="006B067B">
            <w:pPr>
              <w:pStyle w:val="Textoindependiente"/>
              <w:spacing w:before="20" w:after="20"/>
              <w:rPr>
                <w:sz w:val="22"/>
                <w:szCs w:val="22"/>
              </w:rPr>
            </w:pPr>
            <w:r>
              <w:rPr>
                <w:sz w:val="22"/>
                <w:szCs w:val="22"/>
              </w:rPr>
              <w:t>La web comprueba si el instalador ya existe.</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5</w:t>
            </w:r>
          </w:p>
        </w:tc>
        <w:tc>
          <w:tcPr>
            <w:tcW w:w="5367" w:type="dxa"/>
          </w:tcPr>
          <w:p w:rsidR="003D65EC" w:rsidRDefault="003D65EC" w:rsidP="006B067B">
            <w:pPr>
              <w:pStyle w:val="Textoindependiente"/>
              <w:spacing w:before="20" w:after="20"/>
              <w:rPr>
                <w:sz w:val="22"/>
                <w:szCs w:val="22"/>
              </w:rPr>
            </w:pPr>
            <w:r>
              <w:rPr>
                <w:sz w:val="22"/>
                <w:szCs w:val="22"/>
              </w:rPr>
              <w:t>El instalador no existe, la web muestra el mensaje “Instalador con NIF X añadido al servidor Y”. Y el botón “Ir a venta principal”.</w:t>
            </w:r>
          </w:p>
        </w:tc>
      </w:tr>
      <w:tr w:rsidR="003D65EC" w:rsidRPr="00545FDF"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6</w:t>
            </w:r>
          </w:p>
        </w:tc>
        <w:tc>
          <w:tcPr>
            <w:tcW w:w="5367" w:type="dxa"/>
          </w:tcPr>
          <w:p w:rsidR="003D65EC" w:rsidRPr="00545FDF" w:rsidRDefault="003D65EC" w:rsidP="006B067B">
            <w:pPr>
              <w:pStyle w:val="Textoindependiente"/>
              <w:spacing w:before="20" w:after="20"/>
              <w:jc w:val="center"/>
              <w:rPr>
                <w:sz w:val="22"/>
                <w:szCs w:val="22"/>
              </w:rPr>
            </w:pPr>
            <w:r>
              <w:rPr>
                <w:sz w:val="22"/>
                <w:szCs w:val="22"/>
              </w:rPr>
              <w:t>Continuar por Paso 2.</w:t>
            </w:r>
          </w:p>
        </w:tc>
      </w:tr>
      <w:tr w:rsidR="003D65EC" w:rsidRPr="006F1435" w:rsidTr="006B067B">
        <w:trPr>
          <w:cantSplit/>
        </w:trPr>
        <w:tc>
          <w:tcPr>
            <w:tcW w:w="2121" w:type="dxa"/>
            <w:vMerge w:val="restart"/>
          </w:tcPr>
          <w:p w:rsidR="003D65EC" w:rsidRPr="006F1435" w:rsidRDefault="003D65EC" w:rsidP="006B067B">
            <w:pPr>
              <w:pStyle w:val="Textoindependiente"/>
              <w:spacing w:before="20" w:after="20"/>
              <w:jc w:val="center"/>
            </w:pPr>
            <w:r>
              <w:t>Excepción 1: El instalador ya está registrado.</w:t>
            </w:r>
          </w:p>
        </w:tc>
        <w:tc>
          <w:tcPr>
            <w:tcW w:w="682" w:type="dxa"/>
          </w:tcPr>
          <w:p w:rsidR="003D65EC" w:rsidRPr="006F1435" w:rsidRDefault="003D65EC" w:rsidP="006B067B">
            <w:pPr>
              <w:pStyle w:val="Textoindependiente"/>
              <w:spacing w:before="20" w:after="20"/>
              <w:jc w:val="center"/>
            </w:pPr>
            <w:r w:rsidRPr="006F1435">
              <w:t>Paso</w:t>
            </w:r>
          </w:p>
        </w:tc>
        <w:tc>
          <w:tcPr>
            <w:tcW w:w="5367" w:type="dxa"/>
          </w:tcPr>
          <w:p w:rsidR="003D65EC" w:rsidRPr="006F1435" w:rsidRDefault="003D65EC" w:rsidP="006B067B">
            <w:pPr>
              <w:pStyle w:val="Textoindependiente"/>
              <w:spacing w:before="20" w:after="20"/>
              <w:jc w:val="center"/>
            </w:pPr>
            <w:r w:rsidRPr="006F1435">
              <w:t>Acción</w:t>
            </w:r>
          </w:p>
        </w:tc>
      </w:tr>
      <w:tr w:rsidR="003D65EC" w:rsidRPr="006F1435" w:rsidTr="006B067B">
        <w:trPr>
          <w:cantSplit/>
        </w:trPr>
        <w:tc>
          <w:tcPr>
            <w:tcW w:w="2121" w:type="dxa"/>
            <w:vMerge/>
          </w:tcPr>
          <w:p w:rsidR="003D65EC" w:rsidRPr="006F1435" w:rsidRDefault="003D65EC" w:rsidP="006B067B">
            <w:pPr>
              <w:pStyle w:val="Textoindependiente"/>
              <w:spacing w:before="20" w:after="20"/>
              <w:jc w:val="center"/>
            </w:pPr>
          </w:p>
        </w:tc>
        <w:tc>
          <w:tcPr>
            <w:tcW w:w="682" w:type="dxa"/>
          </w:tcPr>
          <w:p w:rsidR="003D65EC" w:rsidRPr="006F1435" w:rsidRDefault="003D65EC" w:rsidP="006B067B">
            <w:pPr>
              <w:pStyle w:val="Textoindependiente"/>
              <w:spacing w:before="20" w:after="20"/>
              <w:jc w:val="center"/>
            </w:pPr>
            <w:r>
              <w:t>4</w:t>
            </w:r>
          </w:p>
        </w:tc>
        <w:tc>
          <w:tcPr>
            <w:tcW w:w="5367" w:type="dxa"/>
          </w:tcPr>
          <w:p w:rsidR="003D65EC" w:rsidRPr="006F1435" w:rsidRDefault="003D65EC" w:rsidP="006B067B">
            <w:pPr>
              <w:pStyle w:val="Textoindependiente"/>
              <w:spacing w:before="20" w:after="20"/>
              <w:jc w:val="center"/>
            </w:pPr>
            <w:r>
              <w:t>La web muestra ventana con mensaje “El instalador con NIF X ya está registrado en el servidor Y” y muestra botón “Ir a ventana principal”.</w:t>
            </w:r>
          </w:p>
        </w:tc>
      </w:tr>
      <w:tr w:rsidR="003D65EC" w:rsidRPr="006F1435" w:rsidTr="006B067B">
        <w:trPr>
          <w:cantSplit/>
        </w:trPr>
        <w:tc>
          <w:tcPr>
            <w:tcW w:w="2121" w:type="dxa"/>
            <w:vMerge/>
          </w:tcPr>
          <w:p w:rsidR="003D65EC" w:rsidRPr="006F1435" w:rsidRDefault="003D65EC" w:rsidP="006B067B">
            <w:pPr>
              <w:pStyle w:val="Textoindependiente"/>
              <w:spacing w:before="20" w:after="20"/>
              <w:jc w:val="center"/>
            </w:pPr>
          </w:p>
        </w:tc>
        <w:tc>
          <w:tcPr>
            <w:tcW w:w="682" w:type="dxa"/>
          </w:tcPr>
          <w:p w:rsidR="003D65EC" w:rsidRPr="006F1435" w:rsidRDefault="003D65EC" w:rsidP="006B067B">
            <w:pPr>
              <w:pStyle w:val="Textoindependiente"/>
              <w:spacing w:before="20" w:after="20"/>
              <w:jc w:val="center"/>
            </w:pPr>
            <w:r>
              <w:t>5</w:t>
            </w:r>
          </w:p>
        </w:tc>
        <w:tc>
          <w:tcPr>
            <w:tcW w:w="5367" w:type="dxa"/>
          </w:tcPr>
          <w:p w:rsidR="003D65EC" w:rsidRPr="006F1435" w:rsidRDefault="003D65EC" w:rsidP="006B067B">
            <w:pPr>
              <w:pStyle w:val="Textoindependiente"/>
              <w:spacing w:before="20" w:after="20"/>
              <w:jc w:val="center"/>
            </w:pPr>
            <w:r>
              <w:t>Continúa por la secuencia Normal, pasó 2.</w:t>
            </w:r>
          </w:p>
        </w:tc>
      </w:tr>
    </w:tbl>
    <w:p w:rsidR="003D65EC" w:rsidRPr="00545FDF" w:rsidRDefault="003D65EC" w:rsidP="003D65EC">
      <w:pPr>
        <w:pStyle w:val="Textoindependiente"/>
        <w:jc w:val="center"/>
        <w:rPr>
          <w:sz w:val="22"/>
          <w:szCs w:val="22"/>
        </w:rPr>
      </w:pPr>
    </w:p>
    <w:p w:rsidR="003D65EC" w:rsidRPr="00A923A4" w:rsidRDefault="003D65EC" w:rsidP="003D65EC">
      <w:pPr>
        <w:pStyle w:val="Textoindependiente"/>
        <w:jc w:val="center"/>
        <w:rPr>
          <w:sz w:val="22"/>
          <w:szCs w:val="22"/>
        </w:rPr>
      </w:pPr>
      <w:bookmarkStart w:id="10" w:name="_Toc430295069"/>
      <w:bookmarkStart w:id="11" w:name="_Toc430338332"/>
      <w:r w:rsidRPr="00A923A4">
        <w:rPr>
          <w:sz w:val="22"/>
          <w:szCs w:val="22"/>
        </w:rPr>
        <w:t xml:space="preserve">Tabla </w:t>
      </w:r>
      <w:r w:rsidRPr="00A923A4">
        <w:rPr>
          <w:sz w:val="22"/>
          <w:szCs w:val="22"/>
        </w:rPr>
        <w:fldChar w:fldCharType="begin"/>
      </w:r>
      <w:r w:rsidRPr="00A923A4">
        <w:rPr>
          <w:sz w:val="22"/>
          <w:szCs w:val="22"/>
        </w:rPr>
        <w:instrText xml:space="preserve"> STYLEREF 1 \s </w:instrText>
      </w:r>
      <w:r w:rsidRPr="00A923A4">
        <w:rPr>
          <w:sz w:val="22"/>
          <w:szCs w:val="22"/>
        </w:rPr>
        <w:fldChar w:fldCharType="separate"/>
      </w:r>
      <w:r>
        <w:rPr>
          <w:noProof/>
          <w:sz w:val="22"/>
          <w:szCs w:val="22"/>
        </w:rPr>
        <w:t>0</w:t>
      </w:r>
      <w:r w:rsidRPr="00A923A4">
        <w:rPr>
          <w:sz w:val="22"/>
          <w:szCs w:val="22"/>
        </w:rPr>
        <w:fldChar w:fldCharType="end"/>
      </w:r>
      <w:r w:rsidRPr="00A923A4">
        <w:rPr>
          <w:sz w:val="22"/>
          <w:szCs w:val="22"/>
        </w:rPr>
        <w:t>.</w:t>
      </w:r>
      <w:r w:rsidRPr="00A923A4">
        <w:rPr>
          <w:sz w:val="22"/>
          <w:szCs w:val="22"/>
        </w:rPr>
        <w:fldChar w:fldCharType="begin"/>
      </w:r>
      <w:r w:rsidRPr="00A923A4">
        <w:rPr>
          <w:sz w:val="22"/>
          <w:szCs w:val="22"/>
        </w:rPr>
        <w:instrText xml:space="preserve"> SEQ Tabla \* ARABIC \s 1 </w:instrText>
      </w:r>
      <w:r w:rsidRPr="00A923A4">
        <w:rPr>
          <w:sz w:val="22"/>
          <w:szCs w:val="22"/>
        </w:rPr>
        <w:fldChar w:fldCharType="separate"/>
      </w:r>
      <w:r>
        <w:rPr>
          <w:noProof/>
          <w:sz w:val="22"/>
          <w:szCs w:val="22"/>
        </w:rPr>
        <w:t>3</w:t>
      </w:r>
      <w:r w:rsidRPr="00A923A4">
        <w:rPr>
          <w:sz w:val="22"/>
          <w:szCs w:val="22"/>
        </w:rPr>
        <w:fldChar w:fldCharType="end"/>
      </w:r>
      <w:r w:rsidRPr="00A923A4">
        <w:rPr>
          <w:sz w:val="22"/>
          <w:szCs w:val="22"/>
        </w:rPr>
        <w:t xml:space="preserve">: </w:t>
      </w:r>
      <w:r>
        <w:rPr>
          <w:sz w:val="22"/>
          <w:szCs w:val="22"/>
        </w:rPr>
        <w:t>Actualización de texto asociado a una baliza</w:t>
      </w:r>
      <w:bookmarkEnd w:id="10"/>
      <w:bookmarkEnd w:id="11"/>
      <w:r>
        <w:rPr>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1"/>
        <w:gridCol w:w="682"/>
        <w:gridCol w:w="5367"/>
      </w:tblGrid>
      <w:tr w:rsidR="003D65EC" w:rsidRPr="00A923A4" w:rsidTr="006B067B">
        <w:trPr>
          <w:cantSplit/>
        </w:trPr>
        <w:tc>
          <w:tcPr>
            <w:tcW w:w="2121" w:type="dxa"/>
            <w:shd w:val="clear" w:color="auto" w:fill="D0CECE"/>
          </w:tcPr>
          <w:p w:rsidR="003D65EC" w:rsidRPr="00A923A4" w:rsidRDefault="003D65EC" w:rsidP="006B067B">
            <w:pPr>
              <w:pStyle w:val="Textoindependiente"/>
              <w:spacing w:before="20" w:after="20"/>
              <w:jc w:val="center"/>
              <w:rPr>
                <w:b/>
                <w:sz w:val="22"/>
                <w:szCs w:val="22"/>
              </w:rPr>
            </w:pPr>
            <w:r w:rsidRPr="00A923A4">
              <w:rPr>
                <w:b/>
                <w:sz w:val="22"/>
                <w:szCs w:val="22"/>
              </w:rPr>
              <w:t>RF- 01</w:t>
            </w:r>
          </w:p>
        </w:tc>
        <w:tc>
          <w:tcPr>
            <w:tcW w:w="6049" w:type="dxa"/>
            <w:gridSpan w:val="2"/>
            <w:shd w:val="clear" w:color="auto" w:fill="D0CECE"/>
          </w:tcPr>
          <w:p w:rsidR="003D65EC" w:rsidRPr="00A923A4" w:rsidRDefault="003D65EC" w:rsidP="006B067B">
            <w:pPr>
              <w:pStyle w:val="Textoindependiente"/>
              <w:spacing w:before="20" w:after="20"/>
              <w:jc w:val="center"/>
              <w:rPr>
                <w:b/>
                <w:sz w:val="22"/>
                <w:szCs w:val="22"/>
              </w:rPr>
            </w:pPr>
            <w:r w:rsidRPr="003A1F76">
              <w:rPr>
                <w:b/>
                <w:sz w:val="22"/>
                <w:szCs w:val="22"/>
              </w:rPr>
              <w:t>Actualización de texto asociado a una baliza tipo “</w:t>
            </w:r>
            <w:proofErr w:type="spellStart"/>
            <w:r w:rsidRPr="003A1F76">
              <w:rPr>
                <w:b/>
                <w:sz w:val="22"/>
                <w:szCs w:val="22"/>
              </w:rPr>
              <w:t>Bluethooth</w:t>
            </w:r>
            <w:proofErr w:type="spellEnd"/>
            <w:r w:rsidRPr="003A1F76">
              <w:rPr>
                <w:b/>
                <w:sz w:val="22"/>
                <w:szCs w:val="22"/>
              </w:rPr>
              <w:t xml:space="preserve"> </w:t>
            </w:r>
            <w:proofErr w:type="spellStart"/>
            <w:r w:rsidRPr="003A1F76">
              <w:rPr>
                <w:b/>
                <w:sz w:val="22"/>
                <w:szCs w:val="22"/>
              </w:rPr>
              <w:t>low</w:t>
            </w:r>
            <w:proofErr w:type="spellEnd"/>
            <w:r w:rsidRPr="003A1F76">
              <w:rPr>
                <w:b/>
                <w:sz w:val="22"/>
                <w:szCs w:val="22"/>
              </w:rPr>
              <w:t xml:space="preserve"> </w:t>
            </w:r>
            <w:proofErr w:type="spellStart"/>
            <w:r w:rsidRPr="003A1F76">
              <w:rPr>
                <w:b/>
                <w:sz w:val="22"/>
                <w:szCs w:val="22"/>
              </w:rPr>
              <w:t>energy</w:t>
            </w:r>
            <w:proofErr w:type="spellEnd"/>
            <w:r w:rsidRPr="003A1F76">
              <w:rPr>
                <w:b/>
                <w:sz w:val="22"/>
                <w:szCs w:val="22"/>
              </w:rPr>
              <w:t>”</w:t>
            </w:r>
          </w:p>
        </w:tc>
      </w:tr>
      <w:tr w:rsidR="003D65EC" w:rsidRPr="00A923A4"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Objetivos asociados</w:t>
            </w:r>
          </w:p>
        </w:tc>
        <w:tc>
          <w:tcPr>
            <w:tcW w:w="6049" w:type="dxa"/>
            <w:gridSpan w:val="2"/>
          </w:tcPr>
          <w:p w:rsidR="003D65EC" w:rsidRPr="00A923A4" w:rsidRDefault="003D65EC" w:rsidP="006B067B">
            <w:pPr>
              <w:pStyle w:val="Textoindependiente"/>
              <w:spacing w:before="20" w:after="20"/>
              <w:jc w:val="center"/>
              <w:rPr>
                <w:sz w:val="22"/>
                <w:szCs w:val="22"/>
              </w:rPr>
            </w:pPr>
            <w:r>
              <w:rPr>
                <w:sz w:val="22"/>
                <w:szCs w:val="22"/>
              </w:rPr>
              <w:t>Actualizar texto asociado a una baliza.</w:t>
            </w:r>
          </w:p>
        </w:tc>
      </w:tr>
      <w:tr w:rsidR="003D65EC" w:rsidRPr="00A923A4"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Descripción</w:t>
            </w:r>
          </w:p>
        </w:tc>
        <w:tc>
          <w:tcPr>
            <w:tcW w:w="6049" w:type="dxa"/>
            <w:gridSpan w:val="2"/>
          </w:tcPr>
          <w:p w:rsidR="003D65EC" w:rsidRPr="00A923A4" w:rsidRDefault="003D65EC" w:rsidP="006B067B">
            <w:pPr>
              <w:pStyle w:val="Textoindependiente"/>
              <w:spacing w:before="20" w:after="20"/>
              <w:rPr>
                <w:sz w:val="22"/>
                <w:szCs w:val="22"/>
              </w:rPr>
            </w:pPr>
            <w:r>
              <w:rPr>
                <w:sz w:val="22"/>
                <w:szCs w:val="22"/>
              </w:rPr>
              <w:t>El usuario accede al interfaz web, para actualizar el texto asociado a una baliza GSM y la el radio de la alerta.</w:t>
            </w:r>
          </w:p>
        </w:tc>
      </w:tr>
      <w:tr w:rsidR="003D65EC" w:rsidRPr="00A923A4"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lastRenderedPageBreak/>
              <w:t>Precondición</w:t>
            </w:r>
          </w:p>
        </w:tc>
        <w:tc>
          <w:tcPr>
            <w:tcW w:w="6049" w:type="dxa"/>
            <w:gridSpan w:val="2"/>
          </w:tcPr>
          <w:p w:rsidR="003D65EC" w:rsidRPr="00A923A4" w:rsidRDefault="003D65EC" w:rsidP="006B067B">
            <w:pPr>
              <w:pStyle w:val="Textoindependiente"/>
              <w:spacing w:before="20" w:after="20"/>
              <w:rPr>
                <w:sz w:val="22"/>
                <w:szCs w:val="22"/>
              </w:rPr>
            </w:pPr>
            <w:r w:rsidRPr="00A923A4">
              <w:rPr>
                <w:sz w:val="22"/>
                <w:szCs w:val="22"/>
              </w:rPr>
              <w:t xml:space="preserve">El </w:t>
            </w:r>
            <w:r>
              <w:rPr>
                <w:sz w:val="22"/>
                <w:szCs w:val="22"/>
              </w:rPr>
              <w:t xml:space="preserve">usuario se registró previamente en el sistema, y lo configuro para poder extraer y registrar datos del </w:t>
            </w:r>
            <w:r w:rsidRPr="00A923A4">
              <w:rPr>
                <w:sz w:val="22"/>
                <w:szCs w:val="22"/>
              </w:rPr>
              <w:t>servi</w:t>
            </w:r>
            <w:r>
              <w:rPr>
                <w:sz w:val="22"/>
                <w:szCs w:val="22"/>
              </w:rPr>
              <w:t xml:space="preserve">dor remoto correspondiente. </w:t>
            </w:r>
          </w:p>
        </w:tc>
      </w:tr>
      <w:tr w:rsidR="003D65EC" w:rsidRPr="00A923A4" w:rsidTr="006B067B">
        <w:trPr>
          <w:cantSplit/>
        </w:trPr>
        <w:tc>
          <w:tcPr>
            <w:tcW w:w="2121" w:type="dxa"/>
            <w:vMerge w:val="restart"/>
          </w:tcPr>
          <w:p w:rsidR="003D65EC" w:rsidRPr="00A923A4" w:rsidRDefault="003D65EC" w:rsidP="006B067B">
            <w:pPr>
              <w:pStyle w:val="Textoindependiente"/>
              <w:spacing w:before="20" w:after="20"/>
              <w:jc w:val="center"/>
              <w:rPr>
                <w:sz w:val="22"/>
                <w:szCs w:val="22"/>
              </w:rPr>
            </w:pPr>
            <w:r w:rsidRPr="00A923A4">
              <w:rPr>
                <w:sz w:val="22"/>
                <w:szCs w:val="22"/>
              </w:rPr>
              <w:t>Secuencia</w:t>
            </w:r>
          </w:p>
          <w:p w:rsidR="003D65EC" w:rsidRPr="00A923A4" w:rsidRDefault="003D65EC" w:rsidP="006B067B">
            <w:pPr>
              <w:pStyle w:val="Textoindependiente"/>
              <w:spacing w:before="20" w:after="20"/>
              <w:jc w:val="center"/>
              <w:rPr>
                <w:sz w:val="22"/>
                <w:szCs w:val="22"/>
              </w:rPr>
            </w:pPr>
            <w:r w:rsidRPr="00A923A4">
              <w:rPr>
                <w:sz w:val="22"/>
                <w:szCs w:val="22"/>
              </w:rPr>
              <w:t>Normal</w:t>
            </w: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Paso</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Acción</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1</w:t>
            </w:r>
          </w:p>
        </w:tc>
        <w:tc>
          <w:tcPr>
            <w:tcW w:w="5367" w:type="dxa"/>
          </w:tcPr>
          <w:p w:rsidR="003D65EC" w:rsidRPr="00A923A4" w:rsidRDefault="003D65EC" w:rsidP="006B067B">
            <w:pPr>
              <w:pStyle w:val="Textoindependiente"/>
              <w:spacing w:before="20" w:after="20"/>
              <w:jc w:val="center"/>
              <w:rPr>
                <w:sz w:val="22"/>
                <w:szCs w:val="22"/>
              </w:rPr>
            </w:pPr>
            <w:r>
              <w:rPr>
                <w:sz w:val="22"/>
                <w:szCs w:val="22"/>
              </w:rPr>
              <w:t>Acceder a la web, con Usuario/Contraseña.</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2</w:t>
            </w:r>
          </w:p>
        </w:tc>
        <w:tc>
          <w:tcPr>
            <w:tcW w:w="5367" w:type="dxa"/>
          </w:tcPr>
          <w:p w:rsidR="003D65EC" w:rsidRDefault="003D65EC" w:rsidP="006B067B">
            <w:pPr>
              <w:pStyle w:val="Textoindependiente"/>
              <w:spacing w:before="20" w:after="20"/>
              <w:rPr>
                <w:sz w:val="22"/>
                <w:szCs w:val="22"/>
              </w:rPr>
            </w:pPr>
            <w:r>
              <w:rPr>
                <w:sz w:val="22"/>
                <w:szCs w:val="22"/>
              </w:rPr>
              <w:t>La web muestra pantalla inicial con las opciones:</w:t>
            </w:r>
          </w:p>
          <w:p w:rsidR="003D65EC" w:rsidRDefault="003D65EC" w:rsidP="003D65EC">
            <w:pPr>
              <w:pStyle w:val="Textoindependiente"/>
              <w:numPr>
                <w:ilvl w:val="0"/>
                <w:numId w:val="23"/>
              </w:numPr>
              <w:spacing w:before="20" w:after="20"/>
              <w:rPr>
                <w:sz w:val="22"/>
                <w:szCs w:val="22"/>
              </w:rPr>
            </w:pPr>
            <w:r>
              <w:rPr>
                <w:sz w:val="22"/>
                <w:szCs w:val="22"/>
              </w:rPr>
              <w:t>Botón añadir Instalador.</w:t>
            </w:r>
          </w:p>
          <w:p w:rsidR="003D65EC" w:rsidRDefault="003D65EC" w:rsidP="003D65EC">
            <w:pPr>
              <w:pStyle w:val="Textoindependiente"/>
              <w:numPr>
                <w:ilvl w:val="0"/>
                <w:numId w:val="23"/>
              </w:numPr>
              <w:spacing w:before="20" w:after="20"/>
              <w:rPr>
                <w:sz w:val="22"/>
                <w:szCs w:val="22"/>
              </w:rPr>
            </w:pPr>
            <w:r>
              <w:rPr>
                <w:sz w:val="22"/>
                <w:szCs w:val="22"/>
              </w:rPr>
              <w:t>Botón crear nuevo proyecto.</w:t>
            </w:r>
          </w:p>
          <w:p w:rsidR="003D65EC" w:rsidRDefault="003D65EC" w:rsidP="003D65EC">
            <w:pPr>
              <w:pStyle w:val="Textoindependiente"/>
              <w:numPr>
                <w:ilvl w:val="0"/>
                <w:numId w:val="23"/>
              </w:numPr>
              <w:spacing w:before="20" w:after="20"/>
              <w:rPr>
                <w:sz w:val="22"/>
                <w:szCs w:val="22"/>
              </w:rPr>
            </w:pPr>
            <w:r>
              <w:rPr>
                <w:sz w:val="22"/>
                <w:szCs w:val="22"/>
              </w:rPr>
              <w:t>Seleccionar proyecto y filtrar.</w:t>
            </w:r>
          </w:p>
          <w:p w:rsidR="003D65EC" w:rsidRDefault="003D65EC" w:rsidP="003D65EC">
            <w:pPr>
              <w:pStyle w:val="Textoindependiente"/>
              <w:numPr>
                <w:ilvl w:val="0"/>
                <w:numId w:val="23"/>
              </w:numPr>
              <w:spacing w:before="20" w:after="20"/>
              <w:rPr>
                <w:sz w:val="22"/>
                <w:szCs w:val="22"/>
              </w:rPr>
            </w:pPr>
            <w:r>
              <w:rPr>
                <w:sz w:val="22"/>
                <w:szCs w:val="22"/>
              </w:rPr>
              <w:t>Campos de filtrado: MAC, NIF Instalador.</w:t>
            </w:r>
          </w:p>
          <w:p w:rsidR="003D65EC" w:rsidRPr="00A923A4" w:rsidRDefault="003D65EC" w:rsidP="003D65EC">
            <w:pPr>
              <w:pStyle w:val="Textoindependiente"/>
              <w:numPr>
                <w:ilvl w:val="0"/>
                <w:numId w:val="23"/>
              </w:numPr>
              <w:spacing w:before="20" w:after="20"/>
              <w:rPr>
                <w:sz w:val="22"/>
                <w:szCs w:val="22"/>
              </w:rPr>
            </w:pPr>
            <w:r>
              <w:rPr>
                <w:sz w:val="22"/>
                <w:szCs w:val="22"/>
              </w:rPr>
              <w:t>Botón Filtrar.</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3</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 xml:space="preserve">El usuario </w:t>
            </w:r>
            <w:r>
              <w:rPr>
                <w:sz w:val="22"/>
                <w:szCs w:val="22"/>
              </w:rPr>
              <w:t>selecciona un proyecto del despegable. Y escribe en el campo MAC, la MAC del “i-</w:t>
            </w:r>
            <w:proofErr w:type="spellStart"/>
            <w:r>
              <w:rPr>
                <w:sz w:val="22"/>
                <w:szCs w:val="22"/>
              </w:rPr>
              <w:t>beacon</w:t>
            </w:r>
            <w:proofErr w:type="spellEnd"/>
            <w:r>
              <w:rPr>
                <w:sz w:val="22"/>
                <w:szCs w:val="22"/>
              </w:rPr>
              <w:t>”. Pulsa sobre filtrar.</w:t>
            </w:r>
          </w:p>
          <w:p w:rsidR="003D65EC" w:rsidRPr="00A923A4" w:rsidRDefault="003D65EC" w:rsidP="006B067B">
            <w:pPr>
              <w:pStyle w:val="Textoindependiente"/>
              <w:spacing w:before="20" w:after="20"/>
              <w:jc w:val="center"/>
              <w:rPr>
                <w:sz w:val="22"/>
                <w:szCs w:val="22"/>
              </w:rPr>
            </w:pP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4</w:t>
            </w:r>
          </w:p>
        </w:tc>
        <w:tc>
          <w:tcPr>
            <w:tcW w:w="5367" w:type="dxa"/>
          </w:tcPr>
          <w:p w:rsidR="003D65EC" w:rsidRPr="00A923A4" w:rsidRDefault="003D65EC" w:rsidP="006B067B">
            <w:pPr>
              <w:pStyle w:val="Textoindependiente"/>
              <w:spacing w:before="20" w:after="20"/>
              <w:rPr>
                <w:sz w:val="22"/>
                <w:szCs w:val="22"/>
              </w:rPr>
            </w:pPr>
            <w:r>
              <w:rPr>
                <w:sz w:val="22"/>
                <w:szCs w:val="22"/>
              </w:rPr>
              <w:t>La web muestra la información asociada al “i-</w:t>
            </w:r>
            <w:proofErr w:type="spellStart"/>
            <w:r>
              <w:rPr>
                <w:sz w:val="22"/>
                <w:szCs w:val="22"/>
              </w:rPr>
              <w:t>beacon</w:t>
            </w:r>
            <w:proofErr w:type="spellEnd"/>
            <w:r>
              <w:rPr>
                <w:sz w:val="22"/>
                <w:szCs w:val="22"/>
              </w:rPr>
              <w:t>”, con un botón “</w:t>
            </w:r>
            <w:proofErr w:type="spellStart"/>
            <w:r>
              <w:rPr>
                <w:sz w:val="22"/>
                <w:szCs w:val="22"/>
              </w:rPr>
              <w:t>edit</w:t>
            </w:r>
            <w:proofErr w:type="spellEnd"/>
            <w:r>
              <w:rPr>
                <w:sz w:val="22"/>
                <w:szCs w:val="22"/>
              </w:rPr>
              <w:t>”, en la casilla del texto asociado.</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5</w:t>
            </w:r>
          </w:p>
        </w:tc>
        <w:tc>
          <w:tcPr>
            <w:tcW w:w="5367" w:type="dxa"/>
          </w:tcPr>
          <w:p w:rsidR="003D65EC" w:rsidRDefault="003D65EC" w:rsidP="006B067B">
            <w:pPr>
              <w:pStyle w:val="Textoindependiente"/>
              <w:spacing w:before="20" w:after="20"/>
              <w:rPr>
                <w:sz w:val="22"/>
                <w:szCs w:val="22"/>
              </w:rPr>
            </w:pPr>
            <w:r>
              <w:rPr>
                <w:sz w:val="22"/>
                <w:szCs w:val="22"/>
              </w:rPr>
              <w:t>El usuario, escribe el nuevo texto asociado y pulsa sobre “</w:t>
            </w:r>
            <w:proofErr w:type="spellStart"/>
            <w:r>
              <w:rPr>
                <w:sz w:val="22"/>
                <w:szCs w:val="22"/>
              </w:rPr>
              <w:t>save</w:t>
            </w:r>
            <w:proofErr w:type="spellEnd"/>
            <w:r>
              <w:rPr>
                <w:sz w:val="22"/>
                <w:szCs w:val="22"/>
              </w:rPr>
              <w:t>”.</w:t>
            </w:r>
          </w:p>
        </w:tc>
      </w:tr>
      <w:tr w:rsidR="003D65EC" w:rsidRPr="00D40013"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6</w:t>
            </w:r>
          </w:p>
        </w:tc>
        <w:tc>
          <w:tcPr>
            <w:tcW w:w="5367" w:type="dxa"/>
          </w:tcPr>
          <w:p w:rsidR="003D65EC" w:rsidRPr="00315614" w:rsidRDefault="003D65EC" w:rsidP="006B067B">
            <w:pPr>
              <w:pStyle w:val="Textoindependiente"/>
              <w:spacing w:before="20" w:after="20"/>
              <w:jc w:val="center"/>
              <w:rPr>
                <w:sz w:val="22"/>
                <w:szCs w:val="22"/>
                <w:lang w:val="en-US"/>
              </w:rPr>
            </w:pPr>
            <w:r w:rsidRPr="00315614">
              <w:rPr>
                <w:sz w:val="22"/>
                <w:szCs w:val="22"/>
                <w:lang w:val="en-US"/>
              </w:rPr>
              <w:t xml:space="preserve">La web, </w:t>
            </w:r>
            <w:proofErr w:type="spellStart"/>
            <w:r w:rsidRPr="00315614">
              <w:rPr>
                <w:sz w:val="22"/>
                <w:szCs w:val="22"/>
                <w:lang w:val="en-US"/>
              </w:rPr>
              <w:t>muestra</w:t>
            </w:r>
            <w:proofErr w:type="spellEnd"/>
            <w:r w:rsidRPr="00315614">
              <w:rPr>
                <w:sz w:val="22"/>
                <w:szCs w:val="22"/>
                <w:lang w:val="en-US"/>
              </w:rPr>
              <w:t xml:space="preserve"> </w:t>
            </w:r>
            <w:proofErr w:type="spellStart"/>
            <w:r w:rsidRPr="00315614">
              <w:rPr>
                <w:sz w:val="22"/>
                <w:szCs w:val="22"/>
                <w:lang w:val="en-US"/>
              </w:rPr>
              <w:t>men</w:t>
            </w:r>
            <w:bookmarkStart w:id="12" w:name="_GoBack"/>
            <w:bookmarkEnd w:id="12"/>
            <w:r w:rsidRPr="00315614">
              <w:rPr>
                <w:sz w:val="22"/>
                <w:szCs w:val="22"/>
                <w:lang w:val="en-US"/>
              </w:rPr>
              <w:t>saje</w:t>
            </w:r>
            <w:proofErr w:type="spellEnd"/>
            <w:r w:rsidRPr="00315614">
              <w:rPr>
                <w:sz w:val="22"/>
                <w:szCs w:val="22"/>
                <w:lang w:val="en-US"/>
              </w:rPr>
              <w:t xml:space="preserve"> “changes in the text saved”.</w:t>
            </w:r>
          </w:p>
        </w:tc>
      </w:tr>
    </w:tbl>
    <w:p w:rsidR="003D65EC" w:rsidRPr="0088133B" w:rsidRDefault="003D65EC" w:rsidP="003D65EC">
      <w:pPr>
        <w:pStyle w:val="Textoindependiente"/>
        <w:jc w:val="center"/>
        <w:rPr>
          <w:sz w:val="22"/>
          <w:szCs w:val="22"/>
          <w:lang w:val="en-US"/>
        </w:rPr>
      </w:pPr>
    </w:p>
    <w:p w:rsidR="003D65EC" w:rsidRPr="00A923A4" w:rsidRDefault="003D65EC" w:rsidP="003D65EC">
      <w:pPr>
        <w:pStyle w:val="Textoindependiente"/>
        <w:jc w:val="center"/>
        <w:rPr>
          <w:sz w:val="22"/>
          <w:szCs w:val="22"/>
        </w:rPr>
      </w:pPr>
      <w:bookmarkStart w:id="13" w:name="_Toc430295070"/>
      <w:bookmarkStart w:id="14" w:name="_Toc430338333"/>
      <w:r w:rsidRPr="00A923A4">
        <w:rPr>
          <w:sz w:val="22"/>
          <w:szCs w:val="22"/>
        </w:rPr>
        <w:t xml:space="preserve">Tabla </w:t>
      </w:r>
      <w:r w:rsidRPr="00A923A4">
        <w:rPr>
          <w:sz w:val="22"/>
          <w:szCs w:val="22"/>
        </w:rPr>
        <w:fldChar w:fldCharType="begin"/>
      </w:r>
      <w:r w:rsidRPr="00A923A4">
        <w:rPr>
          <w:sz w:val="22"/>
          <w:szCs w:val="22"/>
        </w:rPr>
        <w:instrText xml:space="preserve"> STYLEREF 1 \s </w:instrText>
      </w:r>
      <w:r w:rsidRPr="00A923A4">
        <w:rPr>
          <w:sz w:val="22"/>
          <w:szCs w:val="22"/>
        </w:rPr>
        <w:fldChar w:fldCharType="separate"/>
      </w:r>
      <w:r>
        <w:rPr>
          <w:noProof/>
          <w:sz w:val="22"/>
          <w:szCs w:val="22"/>
        </w:rPr>
        <w:t>0</w:t>
      </w:r>
      <w:r w:rsidRPr="00A923A4">
        <w:rPr>
          <w:sz w:val="22"/>
          <w:szCs w:val="22"/>
        </w:rPr>
        <w:fldChar w:fldCharType="end"/>
      </w:r>
      <w:r w:rsidRPr="00A923A4">
        <w:rPr>
          <w:sz w:val="22"/>
          <w:szCs w:val="22"/>
        </w:rPr>
        <w:t>.</w:t>
      </w:r>
      <w:r w:rsidRPr="00A923A4">
        <w:rPr>
          <w:sz w:val="22"/>
          <w:szCs w:val="22"/>
        </w:rPr>
        <w:fldChar w:fldCharType="begin"/>
      </w:r>
      <w:r w:rsidRPr="00A923A4">
        <w:rPr>
          <w:sz w:val="22"/>
          <w:szCs w:val="22"/>
        </w:rPr>
        <w:instrText xml:space="preserve"> SEQ Tabla \* ARABIC \s 1 </w:instrText>
      </w:r>
      <w:r w:rsidRPr="00A923A4">
        <w:rPr>
          <w:sz w:val="22"/>
          <w:szCs w:val="22"/>
        </w:rPr>
        <w:fldChar w:fldCharType="separate"/>
      </w:r>
      <w:r>
        <w:rPr>
          <w:noProof/>
          <w:sz w:val="22"/>
          <w:szCs w:val="22"/>
        </w:rPr>
        <w:t>4</w:t>
      </w:r>
      <w:r w:rsidRPr="00A923A4">
        <w:rPr>
          <w:sz w:val="22"/>
          <w:szCs w:val="22"/>
        </w:rPr>
        <w:fldChar w:fldCharType="end"/>
      </w:r>
      <w:r w:rsidRPr="00A923A4">
        <w:rPr>
          <w:sz w:val="22"/>
          <w:szCs w:val="22"/>
        </w:rPr>
        <w:t xml:space="preserve">: </w:t>
      </w:r>
      <w:r>
        <w:rPr>
          <w:sz w:val="22"/>
          <w:szCs w:val="22"/>
        </w:rPr>
        <w:t>Nuevo Proyecto</w:t>
      </w:r>
      <w:bookmarkEnd w:id="13"/>
      <w:bookmarkEnd w:id="14"/>
      <w:r>
        <w:rPr>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1"/>
        <w:gridCol w:w="682"/>
        <w:gridCol w:w="5367"/>
      </w:tblGrid>
      <w:tr w:rsidR="003D65EC" w:rsidRPr="00A923A4" w:rsidTr="006B067B">
        <w:trPr>
          <w:cantSplit/>
        </w:trPr>
        <w:tc>
          <w:tcPr>
            <w:tcW w:w="2121" w:type="dxa"/>
            <w:shd w:val="clear" w:color="auto" w:fill="D0CECE"/>
          </w:tcPr>
          <w:p w:rsidR="003D65EC" w:rsidRPr="00A923A4" w:rsidRDefault="003D65EC" w:rsidP="006B067B">
            <w:pPr>
              <w:pStyle w:val="Textoindependiente"/>
              <w:spacing w:before="20" w:after="20"/>
              <w:jc w:val="center"/>
              <w:rPr>
                <w:b/>
                <w:sz w:val="22"/>
                <w:szCs w:val="22"/>
              </w:rPr>
            </w:pPr>
            <w:r w:rsidRPr="00A923A4">
              <w:rPr>
                <w:b/>
                <w:sz w:val="22"/>
                <w:szCs w:val="22"/>
              </w:rPr>
              <w:t>RF- 01</w:t>
            </w:r>
          </w:p>
        </w:tc>
        <w:tc>
          <w:tcPr>
            <w:tcW w:w="6049" w:type="dxa"/>
            <w:gridSpan w:val="2"/>
            <w:shd w:val="clear" w:color="auto" w:fill="D0CECE"/>
          </w:tcPr>
          <w:p w:rsidR="003D65EC" w:rsidRPr="00A923A4" w:rsidRDefault="003D65EC" w:rsidP="006B067B">
            <w:pPr>
              <w:pStyle w:val="Textoindependiente"/>
              <w:spacing w:before="20" w:after="20"/>
              <w:jc w:val="center"/>
              <w:rPr>
                <w:b/>
                <w:sz w:val="22"/>
                <w:szCs w:val="22"/>
              </w:rPr>
            </w:pPr>
            <w:r>
              <w:rPr>
                <w:b/>
                <w:sz w:val="22"/>
                <w:szCs w:val="22"/>
              </w:rPr>
              <w:t>Nuevo Proyecto</w:t>
            </w:r>
          </w:p>
        </w:tc>
      </w:tr>
      <w:tr w:rsidR="003D65EC" w:rsidRPr="00A923A4"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Objetivos asociados</w:t>
            </w:r>
          </w:p>
        </w:tc>
        <w:tc>
          <w:tcPr>
            <w:tcW w:w="6049" w:type="dxa"/>
            <w:gridSpan w:val="2"/>
          </w:tcPr>
          <w:p w:rsidR="003D65EC" w:rsidRPr="00A923A4" w:rsidRDefault="003D65EC" w:rsidP="006B067B">
            <w:pPr>
              <w:pStyle w:val="Textoindependiente"/>
              <w:spacing w:before="20" w:after="20"/>
              <w:jc w:val="center"/>
              <w:rPr>
                <w:sz w:val="22"/>
                <w:szCs w:val="22"/>
              </w:rPr>
            </w:pPr>
            <w:r>
              <w:rPr>
                <w:sz w:val="22"/>
                <w:szCs w:val="22"/>
              </w:rPr>
              <w:t>Crear Nuevo Proyecto.</w:t>
            </w:r>
          </w:p>
        </w:tc>
      </w:tr>
      <w:tr w:rsidR="003D65EC" w:rsidRPr="00A923A4"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Descripción</w:t>
            </w:r>
          </w:p>
        </w:tc>
        <w:tc>
          <w:tcPr>
            <w:tcW w:w="6049" w:type="dxa"/>
            <w:gridSpan w:val="2"/>
          </w:tcPr>
          <w:p w:rsidR="003D65EC" w:rsidRPr="00A923A4" w:rsidRDefault="003D65EC" w:rsidP="006B067B">
            <w:pPr>
              <w:pStyle w:val="Textoindependiente"/>
              <w:spacing w:before="20" w:after="20"/>
              <w:rPr>
                <w:sz w:val="22"/>
                <w:szCs w:val="22"/>
              </w:rPr>
            </w:pPr>
            <w:r>
              <w:rPr>
                <w:sz w:val="22"/>
                <w:szCs w:val="22"/>
              </w:rPr>
              <w:t>El usuario accede al interfaz web, para crear un Proyecto nuevo.</w:t>
            </w:r>
          </w:p>
        </w:tc>
      </w:tr>
      <w:tr w:rsidR="003D65EC" w:rsidRPr="00A923A4"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Precondición</w:t>
            </w:r>
          </w:p>
        </w:tc>
        <w:tc>
          <w:tcPr>
            <w:tcW w:w="6049" w:type="dxa"/>
            <w:gridSpan w:val="2"/>
          </w:tcPr>
          <w:p w:rsidR="003D65EC" w:rsidRPr="00A923A4" w:rsidRDefault="003D65EC" w:rsidP="006B067B">
            <w:pPr>
              <w:pStyle w:val="Textoindependiente"/>
              <w:spacing w:before="20" w:after="20"/>
              <w:rPr>
                <w:sz w:val="22"/>
                <w:szCs w:val="22"/>
              </w:rPr>
            </w:pPr>
            <w:r w:rsidRPr="00A923A4">
              <w:rPr>
                <w:sz w:val="22"/>
                <w:szCs w:val="22"/>
              </w:rPr>
              <w:t xml:space="preserve">El </w:t>
            </w:r>
            <w:r>
              <w:rPr>
                <w:sz w:val="22"/>
                <w:szCs w:val="22"/>
              </w:rPr>
              <w:t xml:space="preserve">usuario se registró previamente en el sistema, y lo configuro para poder extraer y registrar datos del </w:t>
            </w:r>
            <w:r w:rsidRPr="00A923A4">
              <w:rPr>
                <w:sz w:val="22"/>
                <w:szCs w:val="22"/>
              </w:rPr>
              <w:t>servi</w:t>
            </w:r>
            <w:r>
              <w:rPr>
                <w:sz w:val="22"/>
                <w:szCs w:val="22"/>
              </w:rPr>
              <w:t xml:space="preserve">dor remoto correspondiente. </w:t>
            </w:r>
          </w:p>
        </w:tc>
      </w:tr>
      <w:tr w:rsidR="003D65EC" w:rsidRPr="00A923A4" w:rsidTr="006B067B">
        <w:trPr>
          <w:cantSplit/>
        </w:trPr>
        <w:tc>
          <w:tcPr>
            <w:tcW w:w="2121" w:type="dxa"/>
            <w:vMerge w:val="restart"/>
          </w:tcPr>
          <w:p w:rsidR="003D65EC" w:rsidRPr="00A923A4" w:rsidRDefault="003D65EC" w:rsidP="006B067B">
            <w:pPr>
              <w:pStyle w:val="Textoindependiente"/>
              <w:spacing w:before="20" w:after="20"/>
              <w:jc w:val="center"/>
              <w:rPr>
                <w:sz w:val="22"/>
                <w:szCs w:val="22"/>
              </w:rPr>
            </w:pPr>
            <w:r w:rsidRPr="00A923A4">
              <w:rPr>
                <w:sz w:val="22"/>
                <w:szCs w:val="22"/>
              </w:rPr>
              <w:t>Secuencia</w:t>
            </w:r>
          </w:p>
          <w:p w:rsidR="003D65EC" w:rsidRPr="00A923A4" w:rsidRDefault="003D65EC" w:rsidP="006B067B">
            <w:pPr>
              <w:pStyle w:val="Textoindependiente"/>
              <w:spacing w:before="20" w:after="20"/>
              <w:jc w:val="center"/>
              <w:rPr>
                <w:sz w:val="22"/>
                <w:szCs w:val="22"/>
              </w:rPr>
            </w:pPr>
            <w:r w:rsidRPr="00A923A4">
              <w:rPr>
                <w:sz w:val="22"/>
                <w:szCs w:val="22"/>
              </w:rPr>
              <w:t>Normal</w:t>
            </w: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Paso</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Acción</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1</w:t>
            </w:r>
          </w:p>
        </w:tc>
        <w:tc>
          <w:tcPr>
            <w:tcW w:w="5367" w:type="dxa"/>
          </w:tcPr>
          <w:p w:rsidR="003D65EC" w:rsidRPr="00A923A4" w:rsidRDefault="003D65EC" w:rsidP="006B067B">
            <w:pPr>
              <w:pStyle w:val="Textoindependiente"/>
              <w:spacing w:before="20" w:after="20"/>
              <w:jc w:val="center"/>
              <w:rPr>
                <w:sz w:val="22"/>
                <w:szCs w:val="22"/>
              </w:rPr>
            </w:pPr>
            <w:r>
              <w:rPr>
                <w:sz w:val="22"/>
                <w:szCs w:val="22"/>
              </w:rPr>
              <w:t>Acceder a la web, con Usuario/Contraseña.</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2</w:t>
            </w:r>
          </w:p>
        </w:tc>
        <w:tc>
          <w:tcPr>
            <w:tcW w:w="5367" w:type="dxa"/>
          </w:tcPr>
          <w:p w:rsidR="003D65EC" w:rsidRDefault="003D65EC" w:rsidP="006B067B">
            <w:pPr>
              <w:pStyle w:val="Textoindependiente"/>
              <w:spacing w:before="20" w:after="20"/>
              <w:rPr>
                <w:sz w:val="22"/>
                <w:szCs w:val="22"/>
              </w:rPr>
            </w:pPr>
            <w:r>
              <w:rPr>
                <w:sz w:val="22"/>
                <w:szCs w:val="22"/>
              </w:rPr>
              <w:t>La web muestra pantalla inicial con las opciones:</w:t>
            </w:r>
          </w:p>
          <w:p w:rsidR="003D65EC" w:rsidRDefault="003D65EC" w:rsidP="003D65EC">
            <w:pPr>
              <w:pStyle w:val="Textoindependiente"/>
              <w:numPr>
                <w:ilvl w:val="0"/>
                <w:numId w:val="23"/>
              </w:numPr>
              <w:spacing w:before="20" w:after="20"/>
              <w:rPr>
                <w:sz w:val="22"/>
                <w:szCs w:val="22"/>
              </w:rPr>
            </w:pPr>
            <w:r>
              <w:rPr>
                <w:sz w:val="22"/>
                <w:szCs w:val="22"/>
              </w:rPr>
              <w:t>Botón añadir Instalador.</w:t>
            </w:r>
          </w:p>
          <w:p w:rsidR="003D65EC" w:rsidRDefault="003D65EC" w:rsidP="003D65EC">
            <w:pPr>
              <w:pStyle w:val="Textoindependiente"/>
              <w:numPr>
                <w:ilvl w:val="0"/>
                <w:numId w:val="23"/>
              </w:numPr>
              <w:spacing w:before="20" w:after="20"/>
              <w:rPr>
                <w:sz w:val="22"/>
                <w:szCs w:val="22"/>
              </w:rPr>
            </w:pPr>
            <w:r>
              <w:rPr>
                <w:sz w:val="22"/>
                <w:szCs w:val="22"/>
              </w:rPr>
              <w:t>Botón crear nuevo proyecto.</w:t>
            </w:r>
          </w:p>
          <w:p w:rsidR="003D65EC" w:rsidRDefault="003D65EC" w:rsidP="003D65EC">
            <w:pPr>
              <w:pStyle w:val="Textoindependiente"/>
              <w:numPr>
                <w:ilvl w:val="0"/>
                <w:numId w:val="23"/>
              </w:numPr>
              <w:spacing w:before="20" w:after="20"/>
              <w:rPr>
                <w:sz w:val="22"/>
                <w:szCs w:val="22"/>
              </w:rPr>
            </w:pPr>
            <w:r>
              <w:rPr>
                <w:sz w:val="22"/>
                <w:szCs w:val="22"/>
              </w:rPr>
              <w:t>Seleccionar proyecto y filtrar.</w:t>
            </w:r>
          </w:p>
          <w:p w:rsidR="003D65EC" w:rsidRDefault="003D65EC" w:rsidP="003D65EC">
            <w:pPr>
              <w:pStyle w:val="Textoindependiente"/>
              <w:numPr>
                <w:ilvl w:val="0"/>
                <w:numId w:val="23"/>
              </w:numPr>
              <w:spacing w:before="20" w:after="20"/>
              <w:rPr>
                <w:sz w:val="22"/>
                <w:szCs w:val="22"/>
              </w:rPr>
            </w:pPr>
            <w:r>
              <w:rPr>
                <w:sz w:val="22"/>
                <w:szCs w:val="22"/>
              </w:rPr>
              <w:t>Campos de filtrado: MAC, NIF Instalador.</w:t>
            </w:r>
          </w:p>
          <w:p w:rsidR="003D65EC" w:rsidRPr="00A923A4" w:rsidRDefault="003D65EC" w:rsidP="003D65EC">
            <w:pPr>
              <w:pStyle w:val="Textoindependiente"/>
              <w:numPr>
                <w:ilvl w:val="0"/>
                <w:numId w:val="23"/>
              </w:numPr>
              <w:spacing w:before="20" w:after="20"/>
              <w:rPr>
                <w:sz w:val="22"/>
                <w:szCs w:val="22"/>
              </w:rPr>
            </w:pPr>
            <w:r>
              <w:rPr>
                <w:sz w:val="22"/>
                <w:szCs w:val="22"/>
              </w:rPr>
              <w:t>Botón Filtrar.</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3</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 xml:space="preserve">El usuario </w:t>
            </w:r>
            <w:r>
              <w:rPr>
                <w:sz w:val="22"/>
                <w:szCs w:val="22"/>
              </w:rPr>
              <w:t>Pulsa sobre añadir Proyecto.</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4</w:t>
            </w:r>
          </w:p>
        </w:tc>
        <w:tc>
          <w:tcPr>
            <w:tcW w:w="5367" w:type="dxa"/>
          </w:tcPr>
          <w:p w:rsidR="003D65EC" w:rsidRDefault="003D65EC" w:rsidP="006B067B">
            <w:pPr>
              <w:pStyle w:val="Textoindependiente"/>
              <w:spacing w:before="20" w:after="20"/>
              <w:rPr>
                <w:sz w:val="22"/>
                <w:szCs w:val="22"/>
              </w:rPr>
            </w:pPr>
            <w:r>
              <w:rPr>
                <w:sz w:val="22"/>
                <w:szCs w:val="22"/>
              </w:rPr>
              <w:t>La web solicita:</w:t>
            </w:r>
          </w:p>
          <w:p w:rsidR="003D65EC" w:rsidRDefault="003D65EC" w:rsidP="006B067B">
            <w:pPr>
              <w:pStyle w:val="Textoindependiente"/>
              <w:spacing w:before="20" w:after="20"/>
              <w:rPr>
                <w:sz w:val="22"/>
                <w:szCs w:val="22"/>
              </w:rPr>
            </w:pPr>
            <w:r>
              <w:rPr>
                <w:sz w:val="22"/>
                <w:szCs w:val="22"/>
              </w:rPr>
              <w:t>-Nombre del Proyecto.</w:t>
            </w:r>
          </w:p>
          <w:p w:rsidR="003D65EC" w:rsidRPr="00A923A4" w:rsidRDefault="003D65EC" w:rsidP="006B067B">
            <w:pPr>
              <w:pStyle w:val="Textoindependiente"/>
              <w:spacing w:before="20" w:after="20"/>
              <w:rPr>
                <w:sz w:val="22"/>
                <w:szCs w:val="22"/>
              </w:rPr>
            </w:pPr>
            <w:r>
              <w:rPr>
                <w:sz w:val="22"/>
                <w:szCs w:val="22"/>
              </w:rPr>
              <w:t>-Descripción.</w:t>
            </w:r>
          </w:p>
        </w:tc>
      </w:tr>
      <w:tr w:rsidR="003D65EC" w:rsidRPr="00A923A4"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5</w:t>
            </w:r>
          </w:p>
        </w:tc>
        <w:tc>
          <w:tcPr>
            <w:tcW w:w="5367" w:type="dxa"/>
          </w:tcPr>
          <w:p w:rsidR="003D65EC" w:rsidRDefault="003D65EC" w:rsidP="006B067B">
            <w:pPr>
              <w:pStyle w:val="Textoindependiente"/>
              <w:spacing w:before="20" w:after="20"/>
              <w:rPr>
                <w:sz w:val="22"/>
                <w:szCs w:val="22"/>
              </w:rPr>
            </w:pPr>
            <w:r>
              <w:rPr>
                <w:sz w:val="22"/>
                <w:szCs w:val="22"/>
              </w:rPr>
              <w:t>El usuario, rellena los campos y pulsa sobre el botón “guardar”.</w:t>
            </w:r>
          </w:p>
        </w:tc>
      </w:tr>
      <w:tr w:rsidR="003D65EC" w:rsidRPr="00A87290"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6</w:t>
            </w:r>
          </w:p>
        </w:tc>
        <w:tc>
          <w:tcPr>
            <w:tcW w:w="5367" w:type="dxa"/>
          </w:tcPr>
          <w:p w:rsidR="003D65EC" w:rsidRPr="00A87290" w:rsidRDefault="003D65EC" w:rsidP="006B067B">
            <w:pPr>
              <w:pStyle w:val="Textoindependiente"/>
              <w:spacing w:before="20" w:after="20"/>
              <w:jc w:val="center"/>
              <w:rPr>
                <w:sz w:val="22"/>
                <w:szCs w:val="22"/>
              </w:rPr>
            </w:pPr>
            <w:r w:rsidRPr="00A87290">
              <w:rPr>
                <w:sz w:val="22"/>
                <w:szCs w:val="22"/>
              </w:rPr>
              <w:t>La web, comprueba si el nombre del Proyecto está ya registrado.</w:t>
            </w:r>
          </w:p>
        </w:tc>
      </w:tr>
      <w:tr w:rsidR="003D65EC" w:rsidRPr="00A87290" w:rsidTr="006B067B">
        <w:trPr>
          <w:cantSplit/>
        </w:trPr>
        <w:tc>
          <w:tcPr>
            <w:tcW w:w="2121" w:type="dxa"/>
            <w:vMerge w:val="restart"/>
          </w:tcPr>
          <w:p w:rsidR="003D65EC" w:rsidRPr="00A923A4" w:rsidRDefault="003D65EC" w:rsidP="006B067B">
            <w:pPr>
              <w:pStyle w:val="Textoindependiente"/>
              <w:spacing w:before="20" w:after="20"/>
              <w:jc w:val="center"/>
              <w:rPr>
                <w:sz w:val="22"/>
                <w:szCs w:val="22"/>
              </w:rPr>
            </w:pPr>
          </w:p>
        </w:tc>
        <w:tc>
          <w:tcPr>
            <w:tcW w:w="682" w:type="dxa"/>
          </w:tcPr>
          <w:p w:rsidR="003D65EC" w:rsidRDefault="003D65EC" w:rsidP="006B067B">
            <w:pPr>
              <w:pStyle w:val="Textoindependiente"/>
              <w:spacing w:before="20" w:after="20"/>
              <w:jc w:val="center"/>
              <w:rPr>
                <w:sz w:val="22"/>
                <w:szCs w:val="22"/>
              </w:rPr>
            </w:pPr>
            <w:r>
              <w:rPr>
                <w:sz w:val="22"/>
                <w:szCs w:val="22"/>
              </w:rPr>
              <w:t>7</w:t>
            </w:r>
          </w:p>
        </w:tc>
        <w:tc>
          <w:tcPr>
            <w:tcW w:w="5367" w:type="dxa"/>
          </w:tcPr>
          <w:p w:rsidR="003D65EC" w:rsidRPr="00A87290" w:rsidRDefault="003D65EC" w:rsidP="006B067B">
            <w:pPr>
              <w:pStyle w:val="Textoindependiente"/>
              <w:spacing w:before="20" w:after="20"/>
              <w:jc w:val="center"/>
              <w:rPr>
                <w:sz w:val="22"/>
                <w:szCs w:val="22"/>
              </w:rPr>
            </w:pPr>
            <w:r>
              <w:rPr>
                <w:sz w:val="22"/>
                <w:szCs w:val="22"/>
              </w:rPr>
              <w:t>No está registrado, la web lo registra.</w:t>
            </w:r>
          </w:p>
        </w:tc>
      </w:tr>
      <w:tr w:rsidR="003D65EC" w:rsidRPr="00A87290"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Default="003D65EC" w:rsidP="006B067B">
            <w:pPr>
              <w:pStyle w:val="Textoindependiente"/>
              <w:spacing w:before="20" w:after="20"/>
              <w:jc w:val="center"/>
              <w:rPr>
                <w:sz w:val="22"/>
                <w:szCs w:val="22"/>
              </w:rPr>
            </w:pPr>
            <w:r>
              <w:rPr>
                <w:sz w:val="22"/>
                <w:szCs w:val="22"/>
              </w:rPr>
              <w:t>9</w:t>
            </w:r>
          </w:p>
        </w:tc>
        <w:tc>
          <w:tcPr>
            <w:tcW w:w="5367" w:type="dxa"/>
          </w:tcPr>
          <w:p w:rsidR="003D65EC" w:rsidRPr="006F1435" w:rsidRDefault="003D65EC" w:rsidP="006B067B">
            <w:pPr>
              <w:pStyle w:val="Textoindependiente"/>
              <w:spacing w:before="20" w:after="20"/>
              <w:jc w:val="center"/>
            </w:pPr>
            <w:r>
              <w:t>La web muestra ventana con mensaje “Proyecto X registrado en servidor Y” y muestra botón “Ir a la ventana principal”.</w:t>
            </w:r>
          </w:p>
        </w:tc>
      </w:tr>
      <w:tr w:rsidR="003D65EC" w:rsidRPr="00A87290"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Default="003D65EC" w:rsidP="006B067B">
            <w:pPr>
              <w:pStyle w:val="Textoindependiente"/>
              <w:spacing w:before="20" w:after="20"/>
              <w:jc w:val="center"/>
              <w:rPr>
                <w:sz w:val="22"/>
                <w:szCs w:val="22"/>
              </w:rPr>
            </w:pPr>
            <w:r>
              <w:rPr>
                <w:sz w:val="22"/>
                <w:szCs w:val="22"/>
              </w:rPr>
              <w:t>10</w:t>
            </w:r>
          </w:p>
        </w:tc>
        <w:tc>
          <w:tcPr>
            <w:tcW w:w="5367" w:type="dxa"/>
          </w:tcPr>
          <w:p w:rsidR="003D65EC" w:rsidRPr="00A87290" w:rsidRDefault="003D65EC" w:rsidP="006B067B">
            <w:pPr>
              <w:pStyle w:val="Textoindependiente"/>
              <w:spacing w:before="20" w:after="20"/>
              <w:jc w:val="center"/>
              <w:rPr>
                <w:sz w:val="22"/>
                <w:szCs w:val="22"/>
              </w:rPr>
            </w:pPr>
            <w:r>
              <w:rPr>
                <w:sz w:val="22"/>
                <w:szCs w:val="22"/>
              </w:rPr>
              <w:t>El usuario pulsa sobre “Ir a la ventana principal”</w:t>
            </w:r>
          </w:p>
        </w:tc>
      </w:tr>
      <w:tr w:rsidR="003D65EC" w:rsidRPr="00A87290"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Default="003D65EC" w:rsidP="006B067B">
            <w:pPr>
              <w:pStyle w:val="Textoindependiente"/>
              <w:spacing w:before="20" w:after="20"/>
              <w:jc w:val="center"/>
              <w:rPr>
                <w:sz w:val="22"/>
                <w:szCs w:val="22"/>
              </w:rPr>
            </w:pPr>
            <w:r>
              <w:rPr>
                <w:sz w:val="22"/>
                <w:szCs w:val="22"/>
              </w:rPr>
              <w:t>11</w:t>
            </w:r>
          </w:p>
        </w:tc>
        <w:tc>
          <w:tcPr>
            <w:tcW w:w="5367" w:type="dxa"/>
          </w:tcPr>
          <w:p w:rsidR="003D65EC" w:rsidRDefault="003D65EC" w:rsidP="006B067B">
            <w:pPr>
              <w:pStyle w:val="Textoindependiente"/>
              <w:spacing w:before="20" w:after="20"/>
              <w:jc w:val="center"/>
              <w:rPr>
                <w:sz w:val="22"/>
                <w:szCs w:val="22"/>
              </w:rPr>
            </w:pPr>
            <w:r>
              <w:rPr>
                <w:sz w:val="22"/>
                <w:szCs w:val="22"/>
              </w:rPr>
              <w:t>Continuar por secuencia Normal, paso 2</w:t>
            </w:r>
          </w:p>
        </w:tc>
      </w:tr>
      <w:tr w:rsidR="003D65EC" w:rsidRPr="006F1435" w:rsidTr="006B067B">
        <w:trPr>
          <w:cantSplit/>
        </w:trPr>
        <w:tc>
          <w:tcPr>
            <w:tcW w:w="2121" w:type="dxa"/>
            <w:vMerge w:val="restart"/>
          </w:tcPr>
          <w:p w:rsidR="003D65EC" w:rsidRPr="006F1435" w:rsidRDefault="003D65EC" w:rsidP="006B067B">
            <w:pPr>
              <w:pStyle w:val="Textoindependiente"/>
              <w:spacing w:before="20" w:after="20"/>
              <w:jc w:val="center"/>
            </w:pPr>
            <w:r>
              <w:t>Excepción 1: El proyecto ya está registrado.</w:t>
            </w:r>
          </w:p>
        </w:tc>
        <w:tc>
          <w:tcPr>
            <w:tcW w:w="682" w:type="dxa"/>
          </w:tcPr>
          <w:p w:rsidR="003D65EC" w:rsidRPr="006F1435" w:rsidRDefault="003D65EC" w:rsidP="006B067B">
            <w:pPr>
              <w:pStyle w:val="Textoindependiente"/>
              <w:spacing w:before="20" w:after="20"/>
              <w:jc w:val="center"/>
            </w:pPr>
            <w:r w:rsidRPr="006F1435">
              <w:t>Paso</w:t>
            </w:r>
          </w:p>
        </w:tc>
        <w:tc>
          <w:tcPr>
            <w:tcW w:w="5367" w:type="dxa"/>
          </w:tcPr>
          <w:p w:rsidR="003D65EC" w:rsidRPr="006F1435" w:rsidRDefault="003D65EC" w:rsidP="006B067B">
            <w:pPr>
              <w:pStyle w:val="Textoindependiente"/>
              <w:spacing w:before="20" w:after="20"/>
              <w:jc w:val="center"/>
            </w:pPr>
            <w:r w:rsidRPr="006F1435">
              <w:t>Acción</w:t>
            </w:r>
          </w:p>
        </w:tc>
      </w:tr>
      <w:tr w:rsidR="003D65EC" w:rsidRPr="006F1435" w:rsidTr="006B067B">
        <w:trPr>
          <w:cantSplit/>
        </w:trPr>
        <w:tc>
          <w:tcPr>
            <w:tcW w:w="2121" w:type="dxa"/>
            <w:vMerge/>
          </w:tcPr>
          <w:p w:rsidR="003D65EC" w:rsidRPr="006F1435" w:rsidRDefault="003D65EC" w:rsidP="006B067B">
            <w:pPr>
              <w:pStyle w:val="Textoindependiente"/>
              <w:spacing w:before="20" w:after="20"/>
              <w:jc w:val="center"/>
            </w:pPr>
          </w:p>
        </w:tc>
        <w:tc>
          <w:tcPr>
            <w:tcW w:w="682" w:type="dxa"/>
          </w:tcPr>
          <w:p w:rsidR="003D65EC" w:rsidRPr="006F1435" w:rsidRDefault="003D65EC" w:rsidP="006B067B">
            <w:pPr>
              <w:pStyle w:val="Textoindependiente"/>
              <w:spacing w:before="20" w:after="20"/>
              <w:jc w:val="center"/>
            </w:pPr>
            <w:r>
              <w:t>4</w:t>
            </w:r>
          </w:p>
        </w:tc>
        <w:tc>
          <w:tcPr>
            <w:tcW w:w="5367" w:type="dxa"/>
          </w:tcPr>
          <w:p w:rsidR="003D65EC" w:rsidRPr="006F1435" w:rsidRDefault="003D65EC" w:rsidP="006B067B">
            <w:pPr>
              <w:pStyle w:val="Textoindependiente"/>
              <w:spacing w:before="20" w:after="20"/>
              <w:jc w:val="center"/>
            </w:pPr>
            <w:r>
              <w:t xml:space="preserve">La web muestra ventana con mensaje “El proyecto X </w:t>
            </w:r>
            <w:r>
              <w:t>está</w:t>
            </w:r>
            <w:r>
              <w:t xml:space="preserve"> registrado con descripción Z en servidor Y” y muestra botón “Ir a ventana principal”.</w:t>
            </w:r>
          </w:p>
        </w:tc>
      </w:tr>
      <w:tr w:rsidR="003D65EC" w:rsidRPr="006F1435" w:rsidTr="006B067B">
        <w:trPr>
          <w:cantSplit/>
        </w:trPr>
        <w:tc>
          <w:tcPr>
            <w:tcW w:w="2121" w:type="dxa"/>
            <w:vMerge/>
          </w:tcPr>
          <w:p w:rsidR="003D65EC" w:rsidRPr="006F1435" w:rsidRDefault="003D65EC" w:rsidP="006B067B">
            <w:pPr>
              <w:pStyle w:val="Textoindependiente"/>
              <w:spacing w:before="20" w:after="20"/>
              <w:jc w:val="center"/>
            </w:pPr>
          </w:p>
        </w:tc>
        <w:tc>
          <w:tcPr>
            <w:tcW w:w="682" w:type="dxa"/>
          </w:tcPr>
          <w:p w:rsidR="003D65EC" w:rsidRPr="006F1435" w:rsidRDefault="003D65EC" w:rsidP="006B067B">
            <w:pPr>
              <w:pStyle w:val="Textoindependiente"/>
              <w:spacing w:before="20" w:after="20"/>
              <w:jc w:val="center"/>
            </w:pPr>
            <w:r>
              <w:t>5</w:t>
            </w:r>
          </w:p>
        </w:tc>
        <w:tc>
          <w:tcPr>
            <w:tcW w:w="5367" w:type="dxa"/>
          </w:tcPr>
          <w:p w:rsidR="003D65EC" w:rsidRPr="006F1435" w:rsidRDefault="003D65EC" w:rsidP="006B067B">
            <w:pPr>
              <w:pStyle w:val="Textoindependiente"/>
              <w:spacing w:before="20" w:after="20"/>
              <w:jc w:val="center"/>
            </w:pPr>
            <w:r>
              <w:t>El usuario pulsa sobre “Ir a ventana principal”.</w:t>
            </w:r>
          </w:p>
        </w:tc>
      </w:tr>
      <w:tr w:rsidR="003D65EC" w:rsidRPr="006F1435" w:rsidTr="006B067B">
        <w:trPr>
          <w:cantSplit/>
        </w:trPr>
        <w:tc>
          <w:tcPr>
            <w:tcW w:w="2121" w:type="dxa"/>
            <w:vMerge/>
          </w:tcPr>
          <w:p w:rsidR="003D65EC" w:rsidRPr="006F1435" w:rsidRDefault="003D65EC" w:rsidP="006B067B">
            <w:pPr>
              <w:pStyle w:val="Textoindependiente"/>
              <w:spacing w:before="20" w:after="20"/>
              <w:jc w:val="center"/>
            </w:pPr>
          </w:p>
        </w:tc>
        <w:tc>
          <w:tcPr>
            <w:tcW w:w="682" w:type="dxa"/>
          </w:tcPr>
          <w:p w:rsidR="003D65EC" w:rsidRDefault="003D65EC" w:rsidP="006B067B">
            <w:pPr>
              <w:pStyle w:val="Textoindependiente"/>
              <w:spacing w:before="20" w:after="20"/>
              <w:jc w:val="center"/>
            </w:pPr>
            <w:r>
              <w:t>6</w:t>
            </w:r>
          </w:p>
        </w:tc>
        <w:tc>
          <w:tcPr>
            <w:tcW w:w="5367" w:type="dxa"/>
          </w:tcPr>
          <w:p w:rsidR="003D65EC" w:rsidRDefault="003D65EC" w:rsidP="006B067B">
            <w:pPr>
              <w:pStyle w:val="Textoindependiente"/>
              <w:spacing w:before="20" w:after="20"/>
              <w:jc w:val="center"/>
            </w:pPr>
            <w:r>
              <w:t>Continúa por la secuencia Normal, pasó 2.</w:t>
            </w:r>
          </w:p>
        </w:tc>
      </w:tr>
    </w:tbl>
    <w:p w:rsidR="003D65EC" w:rsidRPr="00A87290" w:rsidRDefault="003D65EC" w:rsidP="003D65EC">
      <w:pPr>
        <w:pStyle w:val="Textoindependiente"/>
        <w:rPr>
          <w:lang w:eastAsia="es-ES"/>
        </w:rPr>
      </w:pPr>
    </w:p>
    <w:p w:rsidR="007A60BA" w:rsidRPr="003D65EC" w:rsidRDefault="007A60BA" w:rsidP="007A60BA">
      <w:pPr>
        <w:pStyle w:val="Ttulo2"/>
      </w:pPr>
      <w:r w:rsidRPr="003D65EC">
        <w:t xml:space="preserve"> </w:t>
      </w:r>
      <w:bookmarkStart w:id="15" w:name="_Toc430338407"/>
      <w:proofErr w:type="gramStart"/>
      <w:r w:rsidRPr="003D65EC">
        <w:t>i-</w:t>
      </w:r>
      <w:proofErr w:type="spellStart"/>
      <w:r w:rsidRPr="003D65EC">
        <w:t>BoBLind_Installer</w:t>
      </w:r>
      <w:bookmarkEnd w:id="15"/>
      <w:proofErr w:type="spellEnd"/>
      <w:proofErr w:type="gramEnd"/>
    </w:p>
    <w:p w:rsidR="003D65EC" w:rsidRDefault="003D65EC" w:rsidP="003D65EC">
      <w:pPr>
        <w:pStyle w:val="EpgrafeTabla"/>
      </w:pPr>
      <w:bookmarkStart w:id="16" w:name="_Toc430295066"/>
      <w:bookmarkStart w:id="17" w:name="_Toc430338334"/>
      <w:r>
        <w:t xml:space="preserve">Tabla </w:t>
      </w:r>
      <w:r>
        <w:fldChar w:fldCharType="begin"/>
      </w:r>
      <w:r>
        <w:instrText xml:space="preserve"> STYLEREF 1 \s </w:instrText>
      </w:r>
      <w:r>
        <w:fldChar w:fldCharType="separate"/>
      </w:r>
      <w:r>
        <w:rPr>
          <w:noProof/>
        </w:rPr>
        <w:t>0</w:t>
      </w:r>
      <w:r>
        <w:fldChar w:fldCharType="end"/>
      </w:r>
      <w:r>
        <w:t>.</w:t>
      </w:r>
      <w:r>
        <w:fldChar w:fldCharType="begin"/>
      </w:r>
      <w:r>
        <w:instrText xml:space="preserve"> SEQ Tabla \* ARABIC \s 1 </w:instrText>
      </w:r>
      <w:r>
        <w:fldChar w:fldCharType="separate"/>
      </w:r>
      <w:r>
        <w:rPr>
          <w:noProof/>
        </w:rPr>
        <w:t>5</w:t>
      </w:r>
      <w:r>
        <w:fldChar w:fldCharType="end"/>
      </w:r>
      <w:r>
        <w:t>: Arranca el App por primera vez.</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1"/>
        <w:gridCol w:w="682"/>
        <w:gridCol w:w="5367"/>
      </w:tblGrid>
      <w:tr w:rsidR="003D65EC" w:rsidRPr="006F1435" w:rsidTr="006B067B">
        <w:trPr>
          <w:cantSplit/>
        </w:trPr>
        <w:tc>
          <w:tcPr>
            <w:tcW w:w="2121" w:type="dxa"/>
            <w:shd w:val="clear" w:color="auto" w:fill="D0CECE"/>
          </w:tcPr>
          <w:p w:rsidR="003D65EC" w:rsidRPr="006F1435" w:rsidRDefault="003D65EC" w:rsidP="006B067B">
            <w:pPr>
              <w:pStyle w:val="Textoindependiente"/>
              <w:spacing w:before="20" w:after="20"/>
              <w:jc w:val="center"/>
              <w:rPr>
                <w:b/>
                <w:sz w:val="20"/>
              </w:rPr>
            </w:pPr>
            <w:r w:rsidRPr="006F1435">
              <w:rPr>
                <w:b/>
                <w:sz w:val="20"/>
              </w:rPr>
              <w:t>RF- 01</w:t>
            </w:r>
          </w:p>
        </w:tc>
        <w:tc>
          <w:tcPr>
            <w:tcW w:w="6049" w:type="dxa"/>
            <w:gridSpan w:val="2"/>
            <w:shd w:val="clear" w:color="auto" w:fill="D0CECE"/>
          </w:tcPr>
          <w:p w:rsidR="003D65EC" w:rsidRPr="006F1435" w:rsidRDefault="003D65EC" w:rsidP="006B067B">
            <w:pPr>
              <w:pStyle w:val="Textoindependiente"/>
              <w:spacing w:before="20" w:after="20"/>
              <w:jc w:val="center"/>
              <w:rPr>
                <w:b/>
                <w:sz w:val="20"/>
              </w:rPr>
            </w:pPr>
            <w:r>
              <w:rPr>
                <w:b/>
                <w:sz w:val="20"/>
              </w:rPr>
              <w:t>App Instalador, primer encendido.</w:t>
            </w:r>
          </w:p>
        </w:tc>
      </w:tr>
      <w:tr w:rsidR="003D65EC" w:rsidRPr="006F1435"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Objetivos asociados</w:t>
            </w:r>
          </w:p>
        </w:tc>
        <w:tc>
          <w:tcPr>
            <w:tcW w:w="6049" w:type="dxa"/>
            <w:gridSpan w:val="2"/>
          </w:tcPr>
          <w:p w:rsidR="003D65EC" w:rsidRPr="00A923A4" w:rsidRDefault="003D65EC" w:rsidP="003D65EC">
            <w:pPr>
              <w:pStyle w:val="Textoindependiente"/>
              <w:numPr>
                <w:ilvl w:val="0"/>
                <w:numId w:val="19"/>
              </w:numPr>
              <w:spacing w:before="20" w:after="20"/>
              <w:jc w:val="both"/>
              <w:rPr>
                <w:sz w:val="22"/>
                <w:szCs w:val="22"/>
              </w:rPr>
            </w:pPr>
            <w:r w:rsidRPr="00A923A4">
              <w:rPr>
                <w:sz w:val="22"/>
                <w:szCs w:val="22"/>
              </w:rPr>
              <w:t>Registro del Instalador.</w:t>
            </w:r>
          </w:p>
          <w:p w:rsidR="003D65EC" w:rsidRPr="00A923A4" w:rsidRDefault="003D65EC" w:rsidP="003D65EC">
            <w:pPr>
              <w:pStyle w:val="Textoindependiente"/>
              <w:numPr>
                <w:ilvl w:val="0"/>
                <w:numId w:val="19"/>
              </w:numPr>
              <w:spacing w:before="20" w:after="20"/>
              <w:jc w:val="both"/>
              <w:rPr>
                <w:sz w:val="22"/>
                <w:szCs w:val="22"/>
              </w:rPr>
            </w:pPr>
            <w:r w:rsidRPr="00A923A4">
              <w:rPr>
                <w:sz w:val="22"/>
                <w:szCs w:val="22"/>
              </w:rPr>
              <w:t>Registro de nueva baliza.</w:t>
            </w:r>
          </w:p>
        </w:tc>
      </w:tr>
      <w:tr w:rsidR="003D65EC" w:rsidRPr="006F1435"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Descripción</w:t>
            </w:r>
          </w:p>
        </w:tc>
        <w:tc>
          <w:tcPr>
            <w:tcW w:w="6049" w:type="dxa"/>
            <w:gridSpan w:val="2"/>
          </w:tcPr>
          <w:p w:rsidR="003D65EC" w:rsidRPr="00A923A4" w:rsidRDefault="003D65EC" w:rsidP="006B067B">
            <w:pPr>
              <w:pStyle w:val="Textoindependiente"/>
              <w:spacing w:before="20" w:after="20"/>
              <w:jc w:val="center"/>
              <w:rPr>
                <w:sz w:val="22"/>
                <w:szCs w:val="22"/>
              </w:rPr>
            </w:pPr>
            <w:r w:rsidRPr="00A923A4">
              <w:rPr>
                <w:sz w:val="22"/>
                <w:szCs w:val="22"/>
              </w:rPr>
              <w:t>El usuario abre por primera vez la aplicación del Instalador.</w:t>
            </w:r>
          </w:p>
        </w:tc>
      </w:tr>
      <w:tr w:rsidR="003D65EC" w:rsidRPr="006F1435" w:rsidTr="006B067B">
        <w:trPr>
          <w:cantSplit/>
        </w:trPr>
        <w:tc>
          <w:tcPr>
            <w:tcW w:w="2121" w:type="dxa"/>
          </w:tcPr>
          <w:p w:rsidR="003D65EC" w:rsidRPr="00A923A4" w:rsidRDefault="003D65EC" w:rsidP="006B067B">
            <w:pPr>
              <w:pStyle w:val="Textoindependiente"/>
              <w:spacing w:before="20" w:after="20"/>
              <w:jc w:val="center"/>
              <w:rPr>
                <w:sz w:val="22"/>
                <w:szCs w:val="22"/>
              </w:rPr>
            </w:pPr>
            <w:r w:rsidRPr="00A923A4">
              <w:rPr>
                <w:sz w:val="22"/>
                <w:szCs w:val="22"/>
              </w:rPr>
              <w:t>Precondición</w:t>
            </w:r>
          </w:p>
        </w:tc>
        <w:tc>
          <w:tcPr>
            <w:tcW w:w="6049" w:type="dxa"/>
            <w:gridSpan w:val="2"/>
          </w:tcPr>
          <w:p w:rsidR="003D65EC" w:rsidRPr="00A923A4" w:rsidRDefault="003D65EC" w:rsidP="006B067B">
            <w:pPr>
              <w:pStyle w:val="Textoindependiente"/>
              <w:spacing w:before="20" w:after="20"/>
              <w:jc w:val="center"/>
              <w:rPr>
                <w:sz w:val="22"/>
                <w:szCs w:val="22"/>
              </w:rPr>
            </w:pPr>
            <w:r w:rsidRPr="00A923A4">
              <w:rPr>
                <w:sz w:val="22"/>
                <w:szCs w:val="22"/>
              </w:rPr>
              <w:t xml:space="preserve">Tener Instalada </w:t>
            </w:r>
            <w:r w:rsidRPr="00A923A4">
              <w:rPr>
                <w:rFonts w:ascii="Arial Rounded MT Bold" w:hAnsi="Arial Rounded MT Bold"/>
                <w:sz w:val="22"/>
                <w:szCs w:val="22"/>
              </w:rPr>
              <w:t>i-</w:t>
            </w:r>
            <w:proofErr w:type="spellStart"/>
            <w:r w:rsidRPr="00A923A4">
              <w:rPr>
                <w:rFonts w:ascii="Arial Rounded MT Bold" w:hAnsi="Arial Rounded MT Bold"/>
                <w:sz w:val="22"/>
                <w:szCs w:val="22"/>
              </w:rPr>
              <w:t>BoBlind_Installer</w:t>
            </w:r>
            <w:proofErr w:type="spellEnd"/>
            <w:r w:rsidRPr="00A923A4">
              <w:rPr>
                <w:rFonts w:ascii="Arial Rounded MT Bold" w:hAnsi="Arial Rounded MT Bold"/>
                <w:sz w:val="22"/>
                <w:szCs w:val="22"/>
              </w:rPr>
              <w:t xml:space="preserve">  </w:t>
            </w:r>
            <w:r w:rsidRPr="00A923A4">
              <w:rPr>
                <w:sz w:val="22"/>
                <w:szCs w:val="22"/>
              </w:rPr>
              <w:t xml:space="preserve">en  un </w:t>
            </w:r>
            <w:proofErr w:type="spellStart"/>
            <w:r w:rsidRPr="00A923A4">
              <w:rPr>
                <w:sz w:val="22"/>
                <w:szCs w:val="22"/>
              </w:rPr>
              <w:t>SmartPhone</w:t>
            </w:r>
            <w:proofErr w:type="spellEnd"/>
            <w:r w:rsidRPr="00A923A4">
              <w:rPr>
                <w:sz w:val="22"/>
                <w:szCs w:val="22"/>
              </w:rPr>
              <w:t xml:space="preserve"> con GPS y  Bluetooth activos. </w:t>
            </w:r>
            <w:r>
              <w:rPr>
                <w:sz w:val="22"/>
                <w:szCs w:val="22"/>
              </w:rPr>
              <w:t>Y conexión a Internet.</w:t>
            </w:r>
          </w:p>
          <w:p w:rsidR="003D65EC" w:rsidRPr="00A923A4" w:rsidRDefault="003D65EC" w:rsidP="006B067B">
            <w:pPr>
              <w:pStyle w:val="Textoindependiente"/>
              <w:spacing w:before="20" w:after="20"/>
              <w:jc w:val="center"/>
              <w:rPr>
                <w:sz w:val="22"/>
                <w:szCs w:val="22"/>
              </w:rPr>
            </w:pPr>
          </w:p>
        </w:tc>
      </w:tr>
      <w:tr w:rsidR="003D65EC" w:rsidRPr="006F1435" w:rsidTr="006B067B">
        <w:trPr>
          <w:cantSplit/>
        </w:trPr>
        <w:tc>
          <w:tcPr>
            <w:tcW w:w="2121" w:type="dxa"/>
            <w:vMerge w:val="restart"/>
          </w:tcPr>
          <w:p w:rsidR="003D65EC" w:rsidRPr="00A923A4" w:rsidRDefault="003D65EC" w:rsidP="006B067B">
            <w:pPr>
              <w:pStyle w:val="Textoindependiente"/>
              <w:spacing w:before="20" w:after="20"/>
              <w:jc w:val="center"/>
              <w:rPr>
                <w:sz w:val="22"/>
                <w:szCs w:val="22"/>
              </w:rPr>
            </w:pPr>
            <w:r w:rsidRPr="00A923A4">
              <w:rPr>
                <w:sz w:val="22"/>
                <w:szCs w:val="22"/>
              </w:rPr>
              <w:t>Secuencia</w:t>
            </w:r>
          </w:p>
          <w:p w:rsidR="003D65EC" w:rsidRPr="00A923A4" w:rsidRDefault="003D65EC" w:rsidP="006B067B">
            <w:pPr>
              <w:pStyle w:val="Textoindependiente"/>
              <w:spacing w:before="20" w:after="20"/>
              <w:jc w:val="center"/>
              <w:rPr>
                <w:sz w:val="22"/>
                <w:szCs w:val="22"/>
              </w:rPr>
            </w:pPr>
            <w:r w:rsidRPr="00A923A4">
              <w:rPr>
                <w:sz w:val="22"/>
                <w:szCs w:val="22"/>
              </w:rPr>
              <w:t>Normal</w:t>
            </w: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Paso</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Acción</w:t>
            </w:r>
          </w:p>
        </w:tc>
      </w:tr>
      <w:tr w:rsidR="003D65EC" w:rsidRPr="006F1435"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1</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Pulsar sobre el icono del App.</w:t>
            </w:r>
          </w:p>
        </w:tc>
      </w:tr>
      <w:tr w:rsidR="003D65EC" w:rsidRPr="006F1435"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2</w:t>
            </w:r>
          </w:p>
        </w:tc>
        <w:tc>
          <w:tcPr>
            <w:tcW w:w="5367" w:type="dxa"/>
          </w:tcPr>
          <w:p w:rsidR="003D65EC" w:rsidRPr="00A923A4" w:rsidRDefault="003D65EC" w:rsidP="006B067B">
            <w:pPr>
              <w:pStyle w:val="Textoindependiente"/>
              <w:spacing w:before="20" w:after="20"/>
              <w:rPr>
                <w:sz w:val="22"/>
                <w:szCs w:val="22"/>
              </w:rPr>
            </w:pPr>
            <w:r w:rsidRPr="00A923A4">
              <w:rPr>
                <w:sz w:val="22"/>
                <w:szCs w:val="22"/>
              </w:rPr>
              <w:t>La aplicación muestra instrucciones de uso y solicita :</w:t>
            </w:r>
          </w:p>
          <w:p w:rsidR="003D65EC" w:rsidRPr="00A923A4" w:rsidRDefault="003D65EC" w:rsidP="003D65EC">
            <w:pPr>
              <w:pStyle w:val="Textoindependiente"/>
              <w:numPr>
                <w:ilvl w:val="0"/>
                <w:numId w:val="21"/>
              </w:numPr>
              <w:spacing w:before="20" w:after="20"/>
              <w:rPr>
                <w:sz w:val="22"/>
                <w:szCs w:val="22"/>
              </w:rPr>
            </w:pPr>
            <w:r w:rsidRPr="00A923A4">
              <w:rPr>
                <w:sz w:val="22"/>
                <w:szCs w:val="22"/>
              </w:rPr>
              <w:t>URL: PORT del servidor remoto.</w:t>
            </w:r>
          </w:p>
          <w:p w:rsidR="003D65EC" w:rsidRPr="00A923A4" w:rsidRDefault="003D65EC" w:rsidP="003D65EC">
            <w:pPr>
              <w:pStyle w:val="Textoindependiente"/>
              <w:numPr>
                <w:ilvl w:val="0"/>
                <w:numId w:val="21"/>
              </w:numPr>
              <w:spacing w:before="20" w:after="20"/>
              <w:rPr>
                <w:sz w:val="22"/>
                <w:szCs w:val="22"/>
              </w:rPr>
            </w:pPr>
            <w:r w:rsidRPr="00A923A4">
              <w:rPr>
                <w:sz w:val="22"/>
                <w:szCs w:val="22"/>
              </w:rPr>
              <w:t>NIF.</w:t>
            </w:r>
          </w:p>
        </w:tc>
      </w:tr>
      <w:tr w:rsidR="003D65EC" w:rsidRPr="006F1435"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3</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La app verifica que el instalador está autorizado en el servidor remoto especificado.</w:t>
            </w:r>
          </w:p>
        </w:tc>
      </w:tr>
      <w:tr w:rsidR="003D65EC" w:rsidRPr="006F1435"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4</w:t>
            </w:r>
          </w:p>
        </w:tc>
        <w:tc>
          <w:tcPr>
            <w:tcW w:w="5367" w:type="dxa"/>
          </w:tcPr>
          <w:p w:rsidR="003D65EC" w:rsidRPr="00A923A4" w:rsidRDefault="003D65EC" w:rsidP="006B067B">
            <w:pPr>
              <w:pStyle w:val="Textoindependiente"/>
              <w:spacing w:before="20" w:after="20"/>
              <w:rPr>
                <w:sz w:val="22"/>
                <w:szCs w:val="22"/>
              </w:rPr>
            </w:pPr>
            <w:r w:rsidRPr="00A923A4">
              <w:rPr>
                <w:sz w:val="22"/>
                <w:szCs w:val="22"/>
              </w:rPr>
              <w:t>La App muestra pantalla de registro de balizas. Que contiene :</w:t>
            </w:r>
          </w:p>
          <w:p w:rsidR="003D65EC" w:rsidRPr="000C2D08" w:rsidRDefault="003D65EC" w:rsidP="003D65EC">
            <w:pPr>
              <w:pStyle w:val="Textoindependiente"/>
              <w:numPr>
                <w:ilvl w:val="0"/>
                <w:numId w:val="20"/>
              </w:numPr>
              <w:spacing w:before="20" w:after="20"/>
              <w:rPr>
                <w:sz w:val="22"/>
                <w:szCs w:val="22"/>
              </w:rPr>
            </w:pPr>
            <w:r w:rsidRPr="00A923A4">
              <w:rPr>
                <w:sz w:val="22"/>
                <w:szCs w:val="22"/>
              </w:rPr>
              <w:t xml:space="preserve">Listado </w:t>
            </w:r>
            <w:r>
              <w:rPr>
                <w:sz w:val="22"/>
                <w:szCs w:val="22"/>
              </w:rPr>
              <w:t xml:space="preserve">los </w:t>
            </w:r>
            <w:r w:rsidRPr="00A923A4">
              <w:rPr>
                <w:sz w:val="22"/>
                <w:szCs w:val="22"/>
              </w:rPr>
              <w:t xml:space="preserve">Proyectos </w:t>
            </w:r>
            <w:r>
              <w:rPr>
                <w:sz w:val="22"/>
                <w:szCs w:val="22"/>
              </w:rPr>
              <w:t>asociados al servidor remoto, que están centrados, en un radio de 30Km a la posición del Instalador.</w:t>
            </w:r>
          </w:p>
        </w:tc>
      </w:tr>
      <w:tr w:rsidR="003D65EC" w:rsidRPr="006F1435"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5</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El usuario, selecciona uno de los proyectos existentes.</w:t>
            </w:r>
          </w:p>
        </w:tc>
      </w:tr>
      <w:tr w:rsidR="003D65EC" w:rsidRPr="006F1435"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6</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La app muestra pantalla de escaneo que contiene:</w:t>
            </w:r>
          </w:p>
          <w:p w:rsidR="003D65EC" w:rsidRPr="00A923A4" w:rsidRDefault="003D65EC" w:rsidP="003D65EC">
            <w:pPr>
              <w:pStyle w:val="Textoindependiente"/>
              <w:numPr>
                <w:ilvl w:val="0"/>
                <w:numId w:val="20"/>
              </w:numPr>
              <w:spacing w:before="20" w:after="20"/>
              <w:rPr>
                <w:sz w:val="22"/>
                <w:szCs w:val="22"/>
              </w:rPr>
            </w:pPr>
            <w:r w:rsidRPr="00A923A4">
              <w:rPr>
                <w:sz w:val="22"/>
                <w:szCs w:val="22"/>
              </w:rPr>
              <w:t>Botón para regresar a la pantalla de selección de Proyecto.</w:t>
            </w:r>
          </w:p>
          <w:p w:rsidR="003D65EC" w:rsidRPr="00A923A4" w:rsidRDefault="003D65EC" w:rsidP="003D65EC">
            <w:pPr>
              <w:pStyle w:val="Textoindependiente"/>
              <w:numPr>
                <w:ilvl w:val="0"/>
                <w:numId w:val="20"/>
              </w:numPr>
              <w:spacing w:before="20" w:after="20"/>
              <w:rPr>
                <w:sz w:val="22"/>
                <w:szCs w:val="22"/>
              </w:rPr>
            </w:pPr>
            <w:r w:rsidRPr="00A923A4">
              <w:rPr>
                <w:sz w:val="22"/>
                <w:szCs w:val="22"/>
              </w:rPr>
              <w:t>Sección para introducir el texto a asociar a la baliza</w:t>
            </w:r>
          </w:p>
          <w:p w:rsidR="003D65EC" w:rsidRPr="00A923A4" w:rsidRDefault="003D65EC" w:rsidP="003D65EC">
            <w:pPr>
              <w:pStyle w:val="Textoindependiente"/>
              <w:numPr>
                <w:ilvl w:val="0"/>
                <w:numId w:val="20"/>
              </w:numPr>
              <w:spacing w:before="20" w:after="20"/>
              <w:rPr>
                <w:sz w:val="22"/>
                <w:szCs w:val="22"/>
              </w:rPr>
            </w:pPr>
            <w:r w:rsidRPr="00A923A4">
              <w:rPr>
                <w:sz w:val="22"/>
                <w:szCs w:val="22"/>
              </w:rPr>
              <w:t xml:space="preserve">Botón para iniciar y detener el </w:t>
            </w:r>
            <w:proofErr w:type="spellStart"/>
            <w:r w:rsidRPr="00A923A4">
              <w:rPr>
                <w:sz w:val="22"/>
                <w:szCs w:val="22"/>
              </w:rPr>
              <w:t>Scaneo</w:t>
            </w:r>
            <w:proofErr w:type="spellEnd"/>
            <w:r w:rsidRPr="00A923A4">
              <w:rPr>
                <w:sz w:val="22"/>
                <w:szCs w:val="22"/>
              </w:rPr>
              <w:t>.</w:t>
            </w:r>
          </w:p>
        </w:tc>
      </w:tr>
      <w:tr w:rsidR="003D65EC" w:rsidRPr="006F1435"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7</w:t>
            </w:r>
          </w:p>
        </w:tc>
        <w:tc>
          <w:tcPr>
            <w:tcW w:w="5367" w:type="dxa"/>
          </w:tcPr>
          <w:p w:rsidR="003D65EC" w:rsidRPr="00A923A4" w:rsidRDefault="003D65EC" w:rsidP="006B067B">
            <w:pPr>
              <w:pStyle w:val="Textoindependiente"/>
              <w:spacing w:before="20" w:after="20"/>
              <w:jc w:val="center"/>
              <w:rPr>
                <w:sz w:val="22"/>
                <w:szCs w:val="22"/>
              </w:rPr>
            </w:pPr>
            <w:r w:rsidRPr="00A923A4">
              <w:rPr>
                <w:sz w:val="22"/>
                <w:szCs w:val="22"/>
              </w:rPr>
              <w:t>El usuario introduce el texto, se sitúa a la distancia del “i-</w:t>
            </w:r>
            <w:proofErr w:type="spellStart"/>
            <w:r w:rsidRPr="00A923A4">
              <w:rPr>
                <w:sz w:val="22"/>
                <w:szCs w:val="22"/>
              </w:rPr>
              <w:t>beacon</w:t>
            </w:r>
            <w:proofErr w:type="spellEnd"/>
            <w:r w:rsidRPr="00A923A4">
              <w:rPr>
                <w:sz w:val="22"/>
                <w:szCs w:val="22"/>
              </w:rPr>
              <w:t>” a la que desea que se empiece a reproducir el texto y pulsa sobre escanear.</w:t>
            </w:r>
          </w:p>
        </w:tc>
      </w:tr>
      <w:tr w:rsidR="003D65EC" w:rsidRPr="006F1435"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8</w:t>
            </w:r>
          </w:p>
        </w:tc>
        <w:tc>
          <w:tcPr>
            <w:tcW w:w="5367" w:type="dxa"/>
          </w:tcPr>
          <w:p w:rsidR="003D65EC" w:rsidRPr="00A923A4" w:rsidRDefault="003D65EC" w:rsidP="006B067B">
            <w:pPr>
              <w:pStyle w:val="Textoindependiente"/>
              <w:spacing w:before="20" w:after="20"/>
              <w:rPr>
                <w:sz w:val="22"/>
                <w:szCs w:val="22"/>
              </w:rPr>
            </w:pPr>
            <w:r w:rsidRPr="00A923A4">
              <w:rPr>
                <w:sz w:val="22"/>
                <w:szCs w:val="22"/>
              </w:rPr>
              <w:t>La app muestra el listado de los “i-</w:t>
            </w:r>
            <w:proofErr w:type="spellStart"/>
            <w:r w:rsidRPr="00A923A4">
              <w:rPr>
                <w:sz w:val="22"/>
                <w:szCs w:val="22"/>
              </w:rPr>
              <w:t>beacons</w:t>
            </w:r>
            <w:proofErr w:type="spellEnd"/>
            <w:r w:rsidRPr="00A923A4">
              <w:rPr>
                <w:sz w:val="22"/>
                <w:szCs w:val="22"/>
              </w:rPr>
              <w:t xml:space="preserve">” detectados, mostrando: </w:t>
            </w:r>
          </w:p>
          <w:p w:rsidR="003D65EC" w:rsidRPr="00A923A4" w:rsidRDefault="003D65EC" w:rsidP="003D65EC">
            <w:pPr>
              <w:pStyle w:val="Textoindependiente"/>
              <w:numPr>
                <w:ilvl w:val="0"/>
                <w:numId w:val="22"/>
              </w:numPr>
              <w:spacing w:before="20" w:after="20"/>
              <w:rPr>
                <w:sz w:val="22"/>
                <w:szCs w:val="22"/>
              </w:rPr>
            </w:pPr>
            <w:r w:rsidRPr="00A923A4">
              <w:rPr>
                <w:sz w:val="22"/>
                <w:szCs w:val="22"/>
              </w:rPr>
              <w:t>Nombre</w:t>
            </w:r>
          </w:p>
          <w:p w:rsidR="003D65EC" w:rsidRPr="00A923A4" w:rsidRDefault="003D65EC" w:rsidP="003D65EC">
            <w:pPr>
              <w:pStyle w:val="Textoindependiente"/>
              <w:numPr>
                <w:ilvl w:val="0"/>
                <w:numId w:val="22"/>
              </w:numPr>
              <w:spacing w:before="20" w:after="20"/>
              <w:rPr>
                <w:sz w:val="22"/>
                <w:szCs w:val="22"/>
              </w:rPr>
            </w:pPr>
            <w:r w:rsidRPr="00A923A4">
              <w:rPr>
                <w:sz w:val="22"/>
                <w:szCs w:val="22"/>
              </w:rPr>
              <w:t>MAC</w:t>
            </w:r>
          </w:p>
          <w:p w:rsidR="003D65EC" w:rsidRPr="00A923A4" w:rsidRDefault="003D65EC" w:rsidP="003D65EC">
            <w:pPr>
              <w:pStyle w:val="Textoindependiente"/>
              <w:numPr>
                <w:ilvl w:val="0"/>
                <w:numId w:val="22"/>
              </w:numPr>
              <w:spacing w:before="20" w:after="20"/>
              <w:rPr>
                <w:sz w:val="22"/>
                <w:szCs w:val="22"/>
              </w:rPr>
            </w:pPr>
            <w:r w:rsidRPr="00A923A4">
              <w:rPr>
                <w:sz w:val="22"/>
                <w:szCs w:val="22"/>
              </w:rPr>
              <w:t>Nivel de señal recibida (</w:t>
            </w:r>
            <w:proofErr w:type="spellStart"/>
            <w:r w:rsidRPr="00A923A4">
              <w:rPr>
                <w:sz w:val="22"/>
                <w:szCs w:val="22"/>
              </w:rPr>
              <w:t>dBm</w:t>
            </w:r>
            <w:proofErr w:type="spellEnd"/>
            <w:r w:rsidRPr="00A923A4">
              <w:rPr>
                <w:sz w:val="22"/>
                <w:szCs w:val="22"/>
              </w:rPr>
              <w:t>)</w:t>
            </w:r>
          </w:p>
          <w:p w:rsidR="003D65EC" w:rsidRPr="00A923A4" w:rsidRDefault="003D65EC" w:rsidP="003D65EC">
            <w:pPr>
              <w:pStyle w:val="Textoindependiente"/>
              <w:numPr>
                <w:ilvl w:val="0"/>
                <w:numId w:val="22"/>
              </w:numPr>
              <w:spacing w:before="20" w:after="20"/>
              <w:rPr>
                <w:sz w:val="22"/>
                <w:szCs w:val="22"/>
              </w:rPr>
            </w:pPr>
            <w:r w:rsidRPr="00A923A4">
              <w:rPr>
                <w:sz w:val="22"/>
                <w:szCs w:val="22"/>
              </w:rPr>
              <w:t>Distancia estimada en metros hasta la baliza.</w:t>
            </w:r>
          </w:p>
        </w:tc>
      </w:tr>
      <w:tr w:rsidR="003D65EC" w:rsidRPr="006F1435"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9</w:t>
            </w:r>
          </w:p>
        </w:tc>
        <w:tc>
          <w:tcPr>
            <w:tcW w:w="5367" w:type="dxa"/>
          </w:tcPr>
          <w:p w:rsidR="003D65EC" w:rsidRPr="00A923A4" w:rsidRDefault="003D65EC" w:rsidP="006B067B">
            <w:pPr>
              <w:pStyle w:val="Textoindependiente"/>
              <w:spacing w:before="20" w:after="20"/>
              <w:rPr>
                <w:sz w:val="22"/>
                <w:szCs w:val="22"/>
              </w:rPr>
            </w:pPr>
            <w:r w:rsidRPr="00A923A4">
              <w:rPr>
                <w:sz w:val="22"/>
                <w:szCs w:val="22"/>
              </w:rPr>
              <w:t>El usuario selecciona el “i-</w:t>
            </w:r>
            <w:proofErr w:type="spellStart"/>
            <w:r w:rsidRPr="00A923A4">
              <w:rPr>
                <w:sz w:val="22"/>
                <w:szCs w:val="22"/>
              </w:rPr>
              <w:t>beacon</w:t>
            </w:r>
            <w:proofErr w:type="spellEnd"/>
            <w:r w:rsidRPr="00A923A4">
              <w:rPr>
                <w:sz w:val="22"/>
                <w:szCs w:val="22"/>
              </w:rPr>
              <w:t>”</w:t>
            </w:r>
          </w:p>
        </w:tc>
      </w:tr>
      <w:tr w:rsidR="003D65EC" w:rsidRPr="006F1435"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Pr>
                <w:sz w:val="22"/>
                <w:szCs w:val="22"/>
              </w:rPr>
              <w:t>10</w:t>
            </w:r>
          </w:p>
        </w:tc>
        <w:tc>
          <w:tcPr>
            <w:tcW w:w="5367" w:type="dxa"/>
          </w:tcPr>
          <w:p w:rsidR="003D65EC" w:rsidRPr="00A923A4" w:rsidRDefault="003D65EC" w:rsidP="006B067B">
            <w:pPr>
              <w:pStyle w:val="Textoindependiente"/>
              <w:spacing w:before="20" w:after="20"/>
              <w:rPr>
                <w:sz w:val="22"/>
                <w:szCs w:val="22"/>
              </w:rPr>
            </w:pPr>
            <w:r w:rsidRPr="00A923A4">
              <w:rPr>
                <w:sz w:val="22"/>
                <w:szCs w:val="22"/>
              </w:rPr>
              <w:t>La app comprueba que el “i-</w:t>
            </w:r>
            <w:proofErr w:type="spellStart"/>
            <w:r w:rsidRPr="00A923A4">
              <w:rPr>
                <w:sz w:val="22"/>
                <w:szCs w:val="22"/>
              </w:rPr>
              <w:t>beacon</w:t>
            </w:r>
            <w:proofErr w:type="spellEnd"/>
            <w:r w:rsidRPr="00A923A4">
              <w:rPr>
                <w:sz w:val="22"/>
                <w:szCs w:val="22"/>
              </w:rPr>
              <w:t>” no  está registrado previamente en el proyecto seleccionado.</w:t>
            </w:r>
          </w:p>
        </w:tc>
      </w:tr>
      <w:tr w:rsidR="003D65EC" w:rsidRPr="006F1435"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12</w:t>
            </w:r>
          </w:p>
        </w:tc>
        <w:tc>
          <w:tcPr>
            <w:tcW w:w="5367" w:type="dxa"/>
          </w:tcPr>
          <w:p w:rsidR="003D65EC" w:rsidRPr="00A923A4" w:rsidRDefault="003D65EC" w:rsidP="006B067B">
            <w:pPr>
              <w:pStyle w:val="Textoindependiente"/>
              <w:spacing w:before="20" w:after="20"/>
              <w:rPr>
                <w:sz w:val="22"/>
                <w:szCs w:val="22"/>
              </w:rPr>
            </w:pPr>
            <w:r w:rsidRPr="00A923A4">
              <w:rPr>
                <w:sz w:val="22"/>
                <w:szCs w:val="22"/>
              </w:rPr>
              <w:t>La app registra el “i-</w:t>
            </w:r>
            <w:proofErr w:type="spellStart"/>
            <w:r w:rsidRPr="00A923A4">
              <w:rPr>
                <w:sz w:val="22"/>
                <w:szCs w:val="22"/>
              </w:rPr>
              <w:t>beacon</w:t>
            </w:r>
            <w:proofErr w:type="spellEnd"/>
            <w:r w:rsidRPr="00A923A4">
              <w:rPr>
                <w:sz w:val="22"/>
                <w:szCs w:val="22"/>
              </w:rPr>
              <w:t>” en la base de datos del Smartphone.</w:t>
            </w:r>
          </w:p>
        </w:tc>
      </w:tr>
      <w:tr w:rsidR="003D65EC" w:rsidRPr="006F1435"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13</w:t>
            </w:r>
          </w:p>
        </w:tc>
        <w:tc>
          <w:tcPr>
            <w:tcW w:w="5367" w:type="dxa"/>
          </w:tcPr>
          <w:p w:rsidR="003D65EC" w:rsidRPr="00A923A4" w:rsidRDefault="003D65EC" w:rsidP="006B067B">
            <w:pPr>
              <w:pStyle w:val="Textoindependiente"/>
              <w:spacing w:before="20" w:after="20"/>
              <w:rPr>
                <w:sz w:val="22"/>
                <w:szCs w:val="22"/>
              </w:rPr>
            </w:pPr>
            <w:r w:rsidRPr="00A923A4">
              <w:rPr>
                <w:sz w:val="22"/>
                <w:szCs w:val="22"/>
              </w:rPr>
              <w:t>La app registra el “i-</w:t>
            </w:r>
            <w:proofErr w:type="spellStart"/>
            <w:r w:rsidRPr="00A923A4">
              <w:rPr>
                <w:sz w:val="22"/>
                <w:szCs w:val="22"/>
              </w:rPr>
              <w:t>beacon</w:t>
            </w:r>
            <w:proofErr w:type="spellEnd"/>
            <w:r w:rsidRPr="00A923A4">
              <w:rPr>
                <w:sz w:val="22"/>
                <w:szCs w:val="22"/>
              </w:rPr>
              <w:t>” en el servidor remoto</w:t>
            </w:r>
          </w:p>
        </w:tc>
      </w:tr>
      <w:tr w:rsidR="003D65EC" w:rsidRPr="006F1435" w:rsidTr="006B067B">
        <w:trPr>
          <w:cantSplit/>
        </w:trPr>
        <w:tc>
          <w:tcPr>
            <w:tcW w:w="2121" w:type="dxa"/>
            <w:vMerge/>
          </w:tcPr>
          <w:p w:rsidR="003D65EC" w:rsidRPr="00A923A4" w:rsidRDefault="003D65EC" w:rsidP="006B067B">
            <w:pPr>
              <w:pStyle w:val="Textoindependiente"/>
              <w:spacing w:before="20" w:after="20"/>
              <w:jc w:val="center"/>
              <w:rPr>
                <w:sz w:val="22"/>
                <w:szCs w:val="22"/>
              </w:rPr>
            </w:pPr>
          </w:p>
        </w:tc>
        <w:tc>
          <w:tcPr>
            <w:tcW w:w="682" w:type="dxa"/>
          </w:tcPr>
          <w:p w:rsidR="003D65EC" w:rsidRPr="00A923A4" w:rsidRDefault="003D65EC" w:rsidP="006B067B">
            <w:pPr>
              <w:pStyle w:val="Textoindependiente"/>
              <w:spacing w:before="20" w:after="20"/>
              <w:jc w:val="center"/>
              <w:rPr>
                <w:sz w:val="22"/>
                <w:szCs w:val="22"/>
              </w:rPr>
            </w:pPr>
            <w:r w:rsidRPr="00A923A4">
              <w:rPr>
                <w:sz w:val="22"/>
                <w:szCs w:val="22"/>
              </w:rPr>
              <w:t>14</w:t>
            </w:r>
          </w:p>
        </w:tc>
        <w:tc>
          <w:tcPr>
            <w:tcW w:w="5367" w:type="dxa"/>
          </w:tcPr>
          <w:p w:rsidR="003D65EC" w:rsidRPr="00A923A4" w:rsidRDefault="003D65EC" w:rsidP="006B067B">
            <w:pPr>
              <w:pStyle w:val="Textoindependiente"/>
              <w:spacing w:before="20" w:after="20"/>
              <w:rPr>
                <w:sz w:val="22"/>
                <w:szCs w:val="22"/>
              </w:rPr>
            </w:pPr>
            <w:r w:rsidRPr="00A923A4">
              <w:rPr>
                <w:sz w:val="22"/>
                <w:szCs w:val="22"/>
              </w:rPr>
              <w:t>La app muestra información sobre el correcto registro del “i-</w:t>
            </w:r>
            <w:proofErr w:type="spellStart"/>
            <w:r w:rsidRPr="00A923A4">
              <w:rPr>
                <w:sz w:val="22"/>
                <w:szCs w:val="22"/>
              </w:rPr>
              <w:t>beacon</w:t>
            </w:r>
            <w:proofErr w:type="spellEnd"/>
            <w:r w:rsidRPr="00A923A4">
              <w:rPr>
                <w:sz w:val="22"/>
                <w:szCs w:val="22"/>
              </w:rPr>
              <w:t>” localmente y remotamente.</w:t>
            </w:r>
          </w:p>
        </w:tc>
      </w:tr>
    </w:tbl>
    <w:p w:rsidR="003D65EC" w:rsidRPr="003D65EC" w:rsidRDefault="003D65EC" w:rsidP="003D65EC">
      <w:pPr>
        <w:rPr>
          <w:lang w:val="en-US" w:eastAsia="en-US"/>
        </w:rPr>
      </w:pPr>
    </w:p>
    <w:p w:rsidR="00060A4A" w:rsidRPr="003D65EC" w:rsidRDefault="007A60BA" w:rsidP="007A60BA">
      <w:pPr>
        <w:pStyle w:val="Ttulo2"/>
      </w:pPr>
      <w:r w:rsidRPr="003D65EC">
        <w:t xml:space="preserve"> </w:t>
      </w:r>
      <w:bookmarkStart w:id="18" w:name="_Toc430338408"/>
      <w:proofErr w:type="gramStart"/>
      <w:r w:rsidRPr="003D65EC">
        <w:t>i-</w:t>
      </w:r>
      <w:proofErr w:type="spellStart"/>
      <w:r w:rsidRPr="003D65EC">
        <w:t>BoBlind_User</w:t>
      </w:r>
      <w:bookmarkEnd w:id="18"/>
      <w:proofErr w:type="spellEnd"/>
      <w:proofErr w:type="gramEnd"/>
    </w:p>
    <w:p w:rsidR="007A60BA" w:rsidRPr="00A923A4" w:rsidRDefault="007A60BA" w:rsidP="007A60BA">
      <w:pPr>
        <w:pStyle w:val="Textoindependiente"/>
        <w:jc w:val="center"/>
        <w:rPr>
          <w:sz w:val="22"/>
          <w:szCs w:val="22"/>
        </w:rPr>
      </w:pPr>
      <w:bookmarkStart w:id="19" w:name="_Toc430295062"/>
      <w:bookmarkStart w:id="20" w:name="_Toc430338335"/>
      <w:r w:rsidRPr="00A923A4">
        <w:rPr>
          <w:sz w:val="22"/>
          <w:szCs w:val="22"/>
        </w:rPr>
        <w:t xml:space="preserve">Tabla </w:t>
      </w:r>
      <w:r w:rsidRPr="00A923A4">
        <w:rPr>
          <w:sz w:val="22"/>
          <w:szCs w:val="22"/>
        </w:rPr>
        <w:fldChar w:fldCharType="begin"/>
      </w:r>
      <w:r w:rsidRPr="00A923A4">
        <w:rPr>
          <w:sz w:val="22"/>
          <w:szCs w:val="22"/>
        </w:rPr>
        <w:instrText xml:space="preserve"> STYLEREF 1 \s </w:instrText>
      </w:r>
      <w:r w:rsidRPr="00A923A4">
        <w:rPr>
          <w:sz w:val="22"/>
          <w:szCs w:val="22"/>
        </w:rPr>
        <w:fldChar w:fldCharType="separate"/>
      </w:r>
      <w:r w:rsidR="003D65EC">
        <w:rPr>
          <w:noProof/>
          <w:sz w:val="22"/>
          <w:szCs w:val="22"/>
        </w:rPr>
        <w:t>0</w:t>
      </w:r>
      <w:r w:rsidRPr="00A923A4">
        <w:rPr>
          <w:sz w:val="22"/>
          <w:szCs w:val="22"/>
        </w:rPr>
        <w:fldChar w:fldCharType="end"/>
      </w:r>
      <w:r w:rsidRPr="00A923A4">
        <w:rPr>
          <w:sz w:val="22"/>
          <w:szCs w:val="22"/>
        </w:rPr>
        <w:t>.</w:t>
      </w:r>
      <w:r w:rsidRPr="00A923A4">
        <w:rPr>
          <w:sz w:val="22"/>
          <w:szCs w:val="22"/>
        </w:rPr>
        <w:fldChar w:fldCharType="begin"/>
      </w:r>
      <w:r w:rsidRPr="00A923A4">
        <w:rPr>
          <w:sz w:val="22"/>
          <w:szCs w:val="22"/>
        </w:rPr>
        <w:instrText xml:space="preserve"> SEQ Tabla \* ARABIC \s 1 </w:instrText>
      </w:r>
      <w:r w:rsidRPr="00A923A4">
        <w:rPr>
          <w:sz w:val="22"/>
          <w:szCs w:val="22"/>
        </w:rPr>
        <w:fldChar w:fldCharType="separate"/>
      </w:r>
      <w:r w:rsidR="003D65EC">
        <w:rPr>
          <w:noProof/>
          <w:sz w:val="22"/>
          <w:szCs w:val="22"/>
        </w:rPr>
        <w:t>6</w:t>
      </w:r>
      <w:r w:rsidRPr="00A923A4">
        <w:rPr>
          <w:sz w:val="22"/>
          <w:szCs w:val="22"/>
        </w:rPr>
        <w:fldChar w:fldCharType="end"/>
      </w:r>
      <w:r w:rsidRPr="00A923A4">
        <w:rPr>
          <w:sz w:val="22"/>
          <w:szCs w:val="22"/>
        </w:rPr>
        <w:t xml:space="preserve">: </w:t>
      </w:r>
      <w:r>
        <w:rPr>
          <w:sz w:val="22"/>
          <w:szCs w:val="22"/>
        </w:rPr>
        <w:t xml:space="preserve">App Usuario en funcionamiento, modo </w:t>
      </w:r>
      <w:proofErr w:type="spellStart"/>
      <w:r>
        <w:rPr>
          <w:sz w:val="22"/>
          <w:szCs w:val="22"/>
        </w:rPr>
        <w:t>OffLine</w:t>
      </w:r>
      <w:bookmarkEnd w:id="19"/>
      <w:bookmarkEnd w:id="2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1"/>
        <w:gridCol w:w="682"/>
        <w:gridCol w:w="5367"/>
      </w:tblGrid>
      <w:tr w:rsidR="007A60BA" w:rsidRPr="00A923A4" w:rsidTr="006B067B">
        <w:trPr>
          <w:cantSplit/>
        </w:trPr>
        <w:tc>
          <w:tcPr>
            <w:tcW w:w="2121" w:type="dxa"/>
            <w:shd w:val="clear" w:color="auto" w:fill="D0CECE"/>
          </w:tcPr>
          <w:p w:rsidR="007A60BA" w:rsidRPr="00A923A4" w:rsidRDefault="007A60BA" w:rsidP="006B067B">
            <w:pPr>
              <w:pStyle w:val="Textoindependiente"/>
              <w:spacing w:before="20" w:after="20"/>
              <w:jc w:val="center"/>
              <w:rPr>
                <w:b/>
                <w:sz w:val="22"/>
                <w:szCs w:val="22"/>
              </w:rPr>
            </w:pPr>
            <w:r w:rsidRPr="00A923A4">
              <w:rPr>
                <w:b/>
                <w:sz w:val="22"/>
                <w:szCs w:val="22"/>
              </w:rPr>
              <w:t>RF- 01</w:t>
            </w:r>
          </w:p>
        </w:tc>
        <w:tc>
          <w:tcPr>
            <w:tcW w:w="6049" w:type="dxa"/>
            <w:gridSpan w:val="2"/>
            <w:shd w:val="clear" w:color="auto" w:fill="D0CECE"/>
          </w:tcPr>
          <w:p w:rsidR="007A60BA" w:rsidRPr="00A923A4" w:rsidRDefault="007A60BA" w:rsidP="006B067B">
            <w:pPr>
              <w:pStyle w:val="Textoindependiente"/>
              <w:spacing w:before="20" w:after="20"/>
              <w:jc w:val="center"/>
              <w:rPr>
                <w:b/>
                <w:sz w:val="22"/>
                <w:szCs w:val="22"/>
              </w:rPr>
            </w:pPr>
            <w:r>
              <w:rPr>
                <w:b/>
                <w:sz w:val="22"/>
                <w:szCs w:val="22"/>
              </w:rPr>
              <w:t xml:space="preserve">App Usuario en funcionamiento, modo </w:t>
            </w:r>
            <w:proofErr w:type="spellStart"/>
            <w:r>
              <w:rPr>
                <w:b/>
                <w:sz w:val="22"/>
                <w:szCs w:val="22"/>
              </w:rPr>
              <w:t>OffLine</w:t>
            </w:r>
            <w:proofErr w:type="spellEnd"/>
          </w:p>
        </w:tc>
      </w:tr>
      <w:tr w:rsidR="007A60BA" w:rsidRPr="00A923A4" w:rsidTr="006B067B">
        <w:trPr>
          <w:cantSplit/>
        </w:trPr>
        <w:tc>
          <w:tcPr>
            <w:tcW w:w="2121" w:type="dxa"/>
          </w:tcPr>
          <w:p w:rsidR="007A60BA" w:rsidRPr="00A923A4" w:rsidRDefault="007A60BA" w:rsidP="006B067B">
            <w:pPr>
              <w:pStyle w:val="Textoindependiente"/>
              <w:spacing w:before="20" w:after="20"/>
              <w:jc w:val="center"/>
              <w:rPr>
                <w:sz w:val="22"/>
                <w:szCs w:val="22"/>
              </w:rPr>
            </w:pPr>
            <w:r w:rsidRPr="00A923A4">
              <w:rPr>
                <w:sz w:val="22"/>
                <w:szCs w:val="22"/>
              </w:rPr>
              <w:t>Objetivos asociados</w:t>
            </w:r>
          </w:p>
        </w:tc>
        <w:tc>
          <w:tcPr>
            <w:tcW w:w="6049" w:type="dxa"/>
            <w:gridSpan w:val="2"/>
          </w:tcPr>
          <w:p w:rsidR="007A60BA" w:rsidRPr="00A923A4" w:rsidRDefault="007A60BA" w:rsidP="006B067B">
            <w:pPr>
              <w:pStyle w:val="Textoindependiente"/>
              <w:spacing w:before="20" w:after="20"/>
              <w:jc w:val="center"/>
              <w:rPr>
                <w:sz w:val="22"/>
                <w:szCs w:val="22"/>
              </w:rPr>
            </w:pPr>
            <w:r w:rsidRPr="00A923A4">
              <w:rPr>
                <w:sz w:val="22"/>
                <w:szCs w:val="22"/>
              </w:rPr>
              <w:t xml:space="preserve">Escuchar locuciones, al detectarse </w:t>
            </w:r>
            <w:r>
              <w:rPr>
                <w:sz w:val="22"/>
                <w:szCs w:val="22"/>
              </w:rPr>
              <w:t>las balizas</w:t>
            </w:r>
          </w:p>
        </w:tc>
      </w:tr>
      <w:tr w:rsidR="007A60BA" w:rsidRPr="00A923A4" w:rsidTr="006B067B">
        <w:trPr>
          <w:cantSplit/>
        </w:trPr>
        <w:tc>
          <w:tcPr>
            <w:tcW w:w="2121" w:type="dxa"/>
          </w:tcPr>
          <w:p w:rsidR="007A60BA" w:rsidRPr="00A923A4" w:rsidRDefault="007A60BA" w:rsidP="006B067B">
            <w:pPr>
              <w:pStyle w:val="Textoindependiente"/>
              <w:spacing w:before="20" w:after="20"/>
              <w:jc w:val="center"/>
              <w:rPr>
                <w:sz w:val="22"/>
                <w:szCs w:val="22"/>
              </w:rPr>
            </w:pPr>
            <w:r w:rsidRPr="00A923A4">
              <w:rPr>
                <w:sz w:val="22"/>
                <w:szCs w:val="22"/>
              </w:rPr>
              <w:t>Descripción</w:t>
            </w:r>
          </w:p>
        </w:tc>
        <w:tc>
          <w:tcPr>
            <w:tcW w:w="6049" w:type="dxa"/>
            <w:gridSpan w:val="2"/>
          </w:tcPr>
          <w:p w:rsidR="007A60BA" w:rsidRPr="00A923A4" w:rsidRDefault="007A60BA" w:rsidP="006B067B">
            <w:pPr>
              <w:pStyle w:val="Textoindependiente"/>
              <w:spacing w:before="20" w:after="20"/>
              <w:jc w:val="center"/>
              <w:rPr>
                <w:sz w:val="22"/>
                <w:szCs w:val="22"/>
              </w:rPr>
            </w:pPr>
            <w:r>
              <w:rPr>
                <w:sz w:val="22"/>
                <w:szCs w:val="22"/>
              </w:rPr>
              <w:t xml:space="preserve">Al encenderse el </w:t>
            </w:r>
            <w:proofErr w:type="spellStart"/>
            <w:r>
              <w:rPr>
                <w:sz w:val="22"/>
                <w:szCs w:val="22"/>
              </w:rPr>
              <w:t>smartPhone</w:t>
            </w:r>
            <w:proofErr w:type="spellEnd"/>
            <w:r>
              <w:rPr>
                <w:sz w:val="22"/>
                <w:szCs w:val="22"/>
              </w:rPr>
              <w:t xml:space="preserve">, se laza los servicios de detección de balizas. Cuando se detecta una, se pasa a modo “in </w:t>
            </w:r>
            <w:proofErr w:type="spellStart"/>
            <w:r>
              <w:rPr>
                <w:sz w:val="22"/>
                <w:szCs w:val="22"/>
              </w:rPr>
              <w:t>area</w:t>
            </w:r>
            <w:proofErr w:type="spellEnd"/>
            <w:r>
              <w:rPr>
                <w:sz w:val="22"/>
                <w:szCs w:val="22"/>
              </w:rPr>
              <w:t xml:space="preserve">” y se indica si nos acercamos o alejamos de ella. </w:t>
            </w:r>
          </w:p>
        </w:tc>
      </w:tr>
      <w:tr w:rsidR="007A60BA" w:rsidRPr="00A923A4" w:rsidTr="006B067B">
        <w:trPr>
          <w:cantSplit/>
        </w:trPr>
        <w:tc>
          <w:tcPr>
            <w:tcW w:w="2121" w:type="dxa"/>
          </w:tcPr>
          <w:p w:rsidR="007A60BA" w:rsidRPr="00A923A4" w:rsidRDefault="007A60BA" w:rsidP="006B067B">
            <w:pPr>
              <w:pStyle w:val="Textoindependiente"/>
              <w:spacing w:before="20" w:after="20"/>
              <w:jc w:val="center"/>
              <w:rPr>
                <w:sz w:val="22"/>
                <w:szCs w:val="22"/>
              </w:rPr>
            </w:pPr>
            <w:r w:rsidRPr="00A923A4">
              <w:rPr>
                <w:sz w:val="22"/>
                <w:szCs w:val="22"/>
              </w:rPr>
              <w:t>Precondición</w:t>
            </w:r>
          </w:p>
        </w:tc>
        <w:tc>
          <w:tcPr>
            <w:tcW w:w="6049" w:type="dxa"/>
            <w:gridSpan w:val="2"/>
          </w:tcPr>
          <w:p w:rsidR="007A60BA" w:rsidRPr="00A923A4" w:rsidRDefault="007A60BA" w:rsidP="006B067B">
            <w:pPr>
              <w:pStyle w:val="Textoindependiente"/>
              <w:spacing w:before="20" w:after="20"/>
              <w:jc w:val="center"/>
              <w:rPr>
                <w:sz w:val="22"/>
                <w:szCs w:val="22"/>
              </w:rPr>
            </w:pPr>
            <w:r w:rsidRPr="00A923A4">
              <w:rPr>
                <w:sz w:val="22"/>
                <w:szCs w:val="22"/>
              </w:rPr>
              <w:t xml:space="preserve">Tener Instalada </w:t>
            </w:r>
            <w:r w:rsidRPr="00A923A4">
              <w:rPr>
                <w:rFonts w:ascii="Arial Rounded MT Bold" w:hAnsi="Arial Rounded MT Bold"/>
                <w:sz w:val="22"/>
                <w:szCs w:val="22"/>
              </w:rPr>
              <w:t>i-</w:t>
            </w:r>
            <w:proofErr w:type="spellStart"/>
            <w:r w:rsidRPr="00A923A4">
              <w:rPr>
                <w:rFonts w:ascii="Arial Rounded MT Bold" w:hAnsi="Arial Rounded MT Bold"/>
                <w:sz w:val="22"/>
                <w:szCs w:val="22"/>
              </w:rPr>
              <w:t>BoBlind</w:t>
            </w:r>
            <w:r>
              <w:rPr>
                <w:rFonts w:ascii="Arial Rounded MT Bold" w:hAnsi="Arial Rounded MT Bold"/>
                <w:sz w:val="22"/>
                <w:szCs w:val="22"/>
              </w:rPr>
              <w:t>_user</w:t>
            </w:r>
            <w:proofErr w:type="spellEnd"/>
            <w:r w:rsidRPr="00A923A4">
              <w:rPr>
                <w:rFonts w:ascii="Arial Rounded MT Bold" w:hAnsi="Arial Rounded MT Bold"/>
                <w:sz w:val="22"/>
                <w:szCs w:val="22"/>
              </w:rPr>
              <w:t xml:space="preserve">  </w:t>
            </w:r>
            <w:r w:rsidRPr="00A923A4">
              <w:rPr>
                <w:sz w:val="22"/>
                <w:szCs w:val="22"/>
              </w:rPr>
              <w:t xml:space="preserve">en  un </w:t>
            </w:r>
            <w:proofErr w:type="spellStart"/>
            <w:r w:rsidRPr="00A923A4">
              <w:rPr>
                <w:sz w:val="22"/>
                <w:szCs w:val="22"/>
              </w:rPr>
              <w:t>SmartPhone</w:t>
            </w:r>
            <w:proofErr w:type="spellEnd"/>
            <w:r w:rsidRPr="00A923A4">
              <w:rPr>
                <w:sz w:val="22"/>
                <w:szCs w:val="22"/>
              </w:rPr>
              <w:t xml:space="preserve"> con GPS y  Bluetooth activos</w:t>
            </w:r>
            <w:r>
              <w:rPr>
                <w:sz w:val="22"/>
                <w:szCs w:val="22"/>
              </w:rPr>
              <w:t>. Tener  instaladas</w:t>
            </w:r>
            <w:r w:rsidRPr="00A923A4">
              <w:rPr>
                <w:sz w:val="22"/>
                <w:szCs w:val="22"/>
              </w:rPr>
              <w:t xml:space="preserve"> las librerías de “Text-to-</w:t>
            </w:r>
            <w:proofErr w:type="spellStart"/>
            <w:r w:rsidRPr="00A923A4">
              <w:rPr>
                <w:sz w:val="22"/>
                <w:szCs w:val="22"/>
              </w:rPr>
              <w:t>speech</w:t>
            </w:r>
            <w:proofErr w:type="spellEnd"/>
            <w:r w:rsidRPr="00A923A4">
              <w:rPr>
                <w:sz w:val="22"/>
                <w:szCs w:val="22"/>
              </w:rPr>
              <w:t>”</w:t>
            </w:r>
            <w:r>
              <w:rPr>
                <w:sz w:val="22"/>
                <w:szCs w:val="22"/>
              </w:rPr>
              <w:t xml:space="preserve"> en el </w:t>
            </w:r>
            <w:proofErr w:type="spellStart"/>
            <w:r>
              <w:rPr>
                <w:sz w:val="22"/>
                <w:szCs w:val="22"/>
              </w:rPr>
              <w:t>SmartPhone</w:t>
            </w:r>
            <w:proofErr w:type="spellEnd"/>
            <w:r w:rsidRPr="00A923A4">
              <w:rPr>
                <w:sz w:val="22"/>
                <w:szCs w:val="22"/>
              </w:rPr>
              <w:t>.</w:t>
            </w:r>
            <w:r>
              <w:rPr>
                <w:sz w:val="22"/>
                <w:szCs w:val="22"/>
              </w:rPr>
              <w:t xml:space="preserve"> Haber accedido anteriormente a la aplicación, seleccionado las categorías deseadas, el modo </w:t>
            </w:r>
            <w:proofErr w:type="spellStart"/>
            <w:r>
              <w:rPr>
                <w:sz w:val="22"/>
                <w:szCs w:val="22"/>
              </w:rPr>
              <w:t>OffLine</w:t>
            </w:r>
            <w:proofErr w:type="spellEnd"/>
            <w:r>
              <w:rPr>
                <w:sz w:val="22"/>
                <w:szCs w:val="22"/>
              </w:rPr>
              <w:t xml:space="preserve"> y descargado la información de balizas asociadas a dichas categorías.</w:t>
            </w:r>
          </w:p>
        </w:tc>
      </w:tr>
      <w:tr w:rsidR="007A60BA" w:rsidRPr="00A923A4" w:rsidTr="006B067B">
        <w:trPr>
          <w:cantSplit/>
        </w:trPr>
        <w:tc>
          <w:tcPr>
            <w:tcW w:w="2121" w:type="dxa"/>
            <w:vMerge w:val="restart"/>
          </w:tcPr>
          <w:p w:rsidR="007A60BA" w:rsidRPr="00A923A4" w:rsidRDefault="007A60BA" w:rsidP="006B067B">
            <w:pPr>
              <w:pStyle w:val="Textoindependiente"/>
              <w:spacing w:before="20" w:after="20"/>
              <w:jc w:val="center"/>
              <w:rPr>
                <w:sz w:val="22"/>
                <w:szCs w:val="22"/>
              </w:rPr>
            </w:pPr>
            <w:r w:rsidRPr="00A923A4">
              <w:rPr>
                <w:sz w:val="22"/>
                <w:szCs w:val="22"/>
              </w:rPr>
              <w:t>Secuencia</w:t>
            </w:r>
          </w:p>
          <w:p w:rsidR="007A60BA" w:rsidRPr="00A923A4" w:rsidRDefault="007A60BA" w:rsidP="006B067B">
            <w:pPr>
              <w:pStyle w:val="Textoindependiente"/>
              <w:spacing w:before="20" w:after="20"/>
              <w:jc w:val="center"/>
              <w:rPr>
                <w:sz w:val="22"/>
                <w:szCs w:val="22"/>
              </w:rPr>
            </w:pPr>
            <w:r w:rsidRPr="00A923A4">
              <w:rPr>
                <w:sz w:val="22"/>
                <w:szCs w:val="22"/>
              </w:rPr>
              <w:t>Normal</w:t>
            </w:r>
          </w:p>
        </w:tc>
        <w:tc>
          <w:tcPr>
            <w:tcW w:w="682" w:type="dxa"/>
          </w:tcPr>
          <w:p w:rsidR="007A60BA" w:rsidRPr="00A923A4" w:rsidRDefault="007A60BA" w:rsidP="006B067B">
            <w:pPr>
              <w:pStyle w:val="Textoindependiente"/>
              <w:spacing w:before="20" w:after="20"/>
              <w:jc w:val="center"/>
              <w:rPr>
                <w:sz w:val="22"/>
                <w:szCs w:val="22"/>
              </w:rPr>
            </w:pPr>
            <w:r w:rsidRPr="00A923A4">
              <w:rPr>
                <w:sz w:val="22"/>
                <w:szCs w:val="22"/>
              </w:rPr>
              <w:t>Paso</w:t>
            </w:r>
          </w:p>
        </w:tc>
        <w:tc>
          <w:tcPr>
            <w:tcW w:w="5367" w:type="dxa"/>
          </w:tcPr>
          <w:p w:rsidR="007A60BA" w:rsidRPr="00A923A4" w:rsidRDefault="007A60BA" w:rsidP="006B067B">
            <w:pPr>
              <w:pStyle w:val="Textoindependiente"/>
              <w:spacing w:before="20" w:after="20"/>
              <w:jc w:val="center"/>
              <w:rPr>
                <w:sz w:val="22"/>
                <w:szCs w:val="22"/>
              </w:rPr>
            </w:pPr>
            <w:r w:rsidRPr="00A923A4">
              <w:rPr>
                <w:sz w:val="22"/>
                <w:szCs w:val="22"/>
              </w:rPr>
              <w:t>Acción</w:t>
            </w:r>
          </w:p>
        </w:tc>
      </w:tr>
      <w:tr w:rsidR="007A60BA" w:rsidRPr="00A923A4" w:rsidTr="006B067B">
        <w:trPr>
          <w:cantSplit/>
        </w:trPr>
        <w:tc>
          <w:tcPr>
            <w:tcW w:w="2121" w:type="dxa"/>
            <w:vMerge/>
          </w:tcPr>
          <w:p w:rsidR="007A60BA" w:rsidRPr="00A923A4" w:rsidRDefault="007A60BA" w:rsidP="006B067B">
            <w:pPr>
              <w:pStyle w:val="Textoindependiente"/>
              <w:spacing w:before="20" w:after="20"/>
              <w:jc w:val="center"/>
              <w:rPr>
                <w:sz w:val="22"/>
                <w:szCs w:val="22"/>
              </w:rPr>
            </w:pPr>
          </w:p>
        </w:tc>
        <w:tc>
          <w:tcPr>
            <w:tcW w:w="682" w:type="dxa"/>
          </w:tcPr>
          <w:p w:rsidR="007A60BA" w:rsidRPr="00A923A4" w:rsidRDefault="007A60BA" w:rsidP="006B067B">
            <w:pPr>
              <w:pStyle w:val="Textoindependiente"/>
              <w:spacing w:before="20" w:after="20"/>
              <w:jc w:val="center"/>
              <w:rPr>
                <w:sz w:val="22"/>
                <w:szCs w:val="22"/>
              </w:rPr>
            </w:pPr>
            <w:r w:rsidRPr="00A923A4">
              <w:rPr>
                <w:sz w:val="22"/>
                <w:szCs w:val="22"/>
              </w:rPr>
              <w:t>1</w:t>
            </w:r>
          </w:p>
        </w:tc>
        <w:tc>
          <w:tcPr>
            <w:tcW w:w="5367" w:type="dxa"/>
          </w:tcPr>
          <w:p w:rsidR="007A60BA" w:rsidRPr="00A923A4" w:rsidRDefault="007A60BA" w:rsidP="006B067B">
            <w:pPr>
              <w:pStyle w:val="Textoindependiente"/>
              <w:spacing w:before="20" w:after="20"/>
              <w:jc w:val="center"/>
              <w:rPr>
                <w:sz w:val="22"/>
                <w:szCs w:val="22"/>
              </w:rPr>
            </w:pPr>
            <w:r>
              <w:rPr>
                <w:sz w:val="22"/>
                <w:szCs w:val="22"/>
              </w:rPr>
              <w:t xml:space="preserve">La aplicación arranca automática, con el encendido del </w:t>
            </w:r>
            <w:proofErr w:type="spellStart"/>
            <w:r>
              <w:rPr>
                <w:sz w:val="22"/>
                <w:szCs w:val="22"/>
              </w:rPr>
              <w:t>SmartPhone</w:t>
            </w:r>
            <w:proofErr w:type="spellEnd"/>
            <w:r>
              <w:rPr>
                <w:sz w:val="22"/>
                <w:szCs w:val="22"/>
              </w:rPr>
              <w:t>.</w:t>
            </w:r>
          </w:p>
        </w:tc>
      </w:tr>
      <w:tr w:rsidR="007A60BA" w:rsidRPr="00A923A4" w:rsidTr="006B067B">
        <w:trPr>
          <w:cantSplit/>
        </w:trPr>
        <w:tc>
          <w:tcPr>
            <w:tcW w:w="2121" w:type="dxa"/>
            <w:vMerge/>
          </w:tcPr>
          <w:p w:rsidR="007A60BA" w:rsidRPr="00A923A4" w:rsidRDefault="007A60BA" w:rsidP="006B067B">
            <w:pPr>
              <w:pStyle w:val="Textoindependiente"/>
              <w:spacing w:before="20" w:after="20"/>
              <w:jc w:val="center"/>
              <w:rPr>
                <w:sz w:val="22"/>
                <w:szCs w:val="22"/>
              </w:rPr>
            </w:pPr>
          </w:p>
        </w:tc>
        <w:tc>
          <w:tcPr>
            <w:tcW w:w="682" w:type="dxa"/>
          </w:tcPr>
          <w:p w:rsidR="007A60BA" w:rsidRPr="00A923A4" w:rsidRDefault="007A60BA" w:rsidP="006B067B">
            <w:pPr>
              <w:pStyle w:val="Textoindependiente"/>
              <w:spacing w:before="20" w:after="20"/>
              <w:jc w:val="center"/>
              <w:rPr>
                <w:sz w:val="22"/>
                <w:szCs w:val="22"/>
              </w:rPr>
            </w:pPr>
            <w:r w:rsidRPr="00A923A4">
              <w:rPr>
                <w:sz w:val="22"/>
                <w:szCs w:val="22"/>
              </w:rPr>
              <w:t>2</w:t>
            </w:r>
          </w:p>
        </w:tc>
        <w:tc>
          <w:tcPr>
            <w:tcW w:w="5367" w:type="dxa"/>
          </w:tcPr>
          <w:p w:rsidR="007A60BA" w:rsidRPr="00A923A4" w:rsidRDefault="007A60BA" w:rsidP="006B067B">
            <w:pPr>
              <w:pStyle w:val="Textoindependiente"/>
              <w:spacing w:before="20" w:after="20"/>
              <w:jc w:val="center"/>
              <w:rPr>
                <w:sz w:val="22"/>
                <w:szCs w:val="22"/>
              </w:rPr>
            </w:pPr>
            <w:r>
              <w:rPr>
                <w:sz w:val="22"/>
                <w:szCs w:val="22"/>
              </w:rPr>
              <w:t>La aplicación verifica si el Bluetooth del Smartphone está activo.</w:t>
            </w:r>
          </w:p>
        </w:tc>
      </w:tr>
      <w:tr w:rsidR="007A60BA" w:rsidRPr="00A923A4" w:rsidTr="006B067B">
        <w:trPr>
          <w:cantSplit/>
        </w:trPr>
        <w:tc>
          <w:tcPr>
            <w:tcW w:w="2121" w:type="dxa"/>
            <w:vMerge/>
          </w:tcPr>
          <w:p w:rsidR="007A60BA" w:rsidRPr="00A923A4" w:rsidRDefault="007A60BA" w:rsidP="006B067B">
            <w:pPr>
              <w:pStyle w:val="Textoindependiente"/>
              <w:spacing w:before="20" w:after="20"/>
              <w:jc w:val="center"/>
              <w:rPr>
                <w:sz w:val="22"/>
                <w:szCs w:val="22"/>
              </w:rPr>
            </w:pPr>
          </w:p>
        </w:tc>
        <w:tc>
          <w:tcPr>
            <w:tcW w:w="682" w:type="dxa"/>
          </w:tcPr>
          <w:p w:rsidR="007A60BA" w:rsidRPr="00A923A4" w:rsidRDefault="007A60BA" w:rsidP="006B067B">
            <w:pPr>
              <w:pStyle w:val="Textoindependiente"/>
              <w:spacing w:before="20" w:after="20"/>
              <w:jc w:val="center"/>
              <w:rPr>
                <w:sz w:val="22"/>
                <w:szCs w:val="22"/>
              </w:rPr>
            </w:pPr>
            <w:r>
              <w:rPr>
                <w:sz w:val="22"/>
                <w:szCs w:val="22"/>
              </w:rPr>
              <w:t>3</w:t>
            </w:r>
          </w:p>
        </w:tc>
        <w:tc>
          <w:tcPr>
            <w:tcW w:w="5367" w:type="dxa"/>
          </w:tcPr>
          <w:p w:rsidR="007A60BA" w:rsidRDefault="007A60BA" w:rsidP="006B067B">
            <w:pPr>
              <w:pStyle w:val="Textoindependiente"/>
              <w:spacing w:before="20" w:after="20"/>
              <w:jc w:val="center"/>
              <w:rPr>
                <w:sz w:val="22"/>
                <w:szCs w:val="22"/>
              </w:rPr>
            </w:pPr>
            <w:r>
              <w:rPr>
                <w:sz w:val="22"/>
                <w:szCs w:val="22"/>
              </w:rPr>
              <w:t xml:space="preserve">El </w:t>
            </w:r>
            <w:proofErr w:type="spellStart"/>
            <w:r>
              <w:rPr>
                <w:sz w:val="22"/>
                <w:szCs w:val="22"/>
              </w:rPr>
              <w:t>bluetooth</w:t>
            </w:r>
            <w:proofErr w:type="spellEnd"/>
            <w:r>
              <w:rPr>
                <w:sz w:val="22"/>
                <w:szCs w:val="22"/>
              </w:rPr>
              <w:t xml:space="preserve"> esta encendido</w:t>
            </w:r>
          </w:p>
        </w:tc>
      </w:tr>
      <w:tr w:rsidR="007A60BA" w:rsidRPr="00A923A4" w:rsidTr="006B067B">
        <w:trPr>
          <w:cantSplit/>
        </w:trPr>
        <w:tc>
          <w:tcPr>
            <w:tcW w:w="2121" w:type="dxa"/>
            <w:vMerge/>
          </w:tcPr>
          <w:p w:rsidR="007A60BA" w:rsidRPr="00A923A4" w:rsidRDefault="007A60BA" w:rsidP="006B067B">
            <w:pPr>
              <w:pStyle w:val="Textoindependiente"/>
              <w:spacing w:before="20" w:after="20"/>
              <w:jc w:val="center"/>
              <w:rPr>
                <w:sz w:val="22"/>
                <w:szCs w:val="22"/>
              </w:rPr>
            </w:pPr>
          </w:p>
        </w:tc>
        <w:tc>
          <w:tcPr>
            <w:tcW w:w="682" w:type="dxa"/>
          </w:tcPr>
          <w:p w:rsidR="007A60BA" w:rsidRPr="00A923A4" w:rsidRDefault="007A60BA" w:rsidP="006B067B">
            <w:pPr>
              <w:pStyle w:val="Textoindependiente"/>
              <w:spacing w:before="20" w:after="20"/>
              <w:jc w:val="center"/>
              <w:rPr>
                <w:sz w:val="22"/>
                <w:szCs w:val="22"/>
              </w:rPr>
            </w:pPr>
            <w:r>
              <w:rPr>
                <w:sz w:val="22"/>
                <w:szCs w:val="22"/>
              </w:rPr>
              <w:t>4</w:t>
            </w:r>
          </w:p>
        </w:tc>
        <w:tc>
          <w:tcPr>
            <w:tcW w:w="5367" w:type="dxa"/>
          </w:tcPr>
          <w:p w:rsidR="007A60BA" w:rsidRPr="00A923A4" w:rsidRDefault="007A60BA" w:rsidP="006B067B">
            <w:pPr>
              <w:pStyle w:val="Textoindependiente"/>
              <w:spacing w:before="20" w:after="20"/>
              <w:jc w:val="center"/>
              <w:rPr>
                <w:sz w:val="22"/>
                <w:szCs w:val="22"/>
              </w:rPr>
            </w:pPr>
            <w:r>
              <w:rPr>
                <w:sz w:val="22"/>
                <w:szCs w:val="22"/>
              </w:rPr>
              <w:t>La aplicación inicia el servicio de detección de “i-</w:t>
            </w:r>
            <w:proofErr w:type="spellStart"/>
            <w:r>
              <w:rPr>
                <w:sz w:val="22"/>
                <w:szCs w:val="22"/>
              </w:rPr>
              <w:t>beacon</w:t>
            </w:r>
            <w:proofErr w:type="spellEnd"/>
            <w:r>
              <w:rPr>
                <w:sz w:val="22"/>
                <w:szCs w:val="22"/>
              </w:rPr>
              <w:t>”.</w:t>
            </w:r>
          </w:p>
        </w:tc>
      </w:tr>
      <w:tr w:rsidR="007A60BA" w:rsidRPr="00A923A4" w:rsidTr="006B067B">
        <w:trPr>
          <w:cantSplit/>
        </w:trPr>
        <w:tc>
          <w:tcPr>
            <w:tcW w:w="2121" w:type="dxa"/>
            <w:vMerge/>
          </w:tcPr>
          <w:p w:rsidR="007A60BA" w:rsidRPr="00A923A4" w:rsidRDefault="007A60BA" w:rsidP="006B067B">
            <w:pPr>
              <w:pStyle w:val="Textoindependiente"/>
              <w:spacing w:before="20" w:after="20"/>
              <w:jc w:val="center"/>
              <w:rPr>
                <w:sz w:val="22"/>
                <w:szCs w:val="22"/>
              </w:rPr>
            </w:pPr>
          </w:p>
        </w:tc>
        <w:tc>
          <w:tcPr>
            <w:tcW w:w="682" w:type="dxa"/>
          </w:tcPr>
          <w:p w:rsidR="007A60BA" w:rsidRDefault="007A60BA" w:rsidP="006B067B">
            <w:pPr>
              <w:pStyle w:val="Textoindependiente"/>
              <w:spacing w:before="20" w:after="20"/>
              <w:jc w:val="center"/>
              <w:rPr>
                <w:sz w:val="22"/>
                <w:szCs w:val="22"/>
              </w:rPr>
            </w:pPr>
            <w:r>
              <w:rPr>
                <w:sz w:val="22"/>
                <w:szCs w:val="22"/>
              </w:rPr>
              <w:t>5</w:t>
            </w:r>
          </w:p>
        </w:tc>
        <w:tc>
          <w:tcPr>
            <w:tcW w:w="5367" w:type="dxa"/>
          </w:tcPr>
          <w:p w:rsidR="007A60BA" w:rsidRDefault="007A60BA" w:rsidP="006B067B">
            <w:pPr>
              <w:pStyle w:val="Textoindependiente"/>
              <w:spacing w:before="20" w:after="20"/>
              <w:jc w:val="center"/>
              <w:rPr>
                <w:sz w:val="22"/>
                <w:szCs w:val="22"/>
              </w:rPr>
            </w:pPr>
            <w:r w:rsidRPr="002A1644">
              <w:rPr>
                <w:sz w:val="22"/>
                <w:szCs w:val="22"/>
              </w:rPr>
              <w:t>La aplicación detecta un “i-</w:t>
            </w:r>
            <w:proofErr w:type="spellStart"/>
            <w:r w:rsidRPr="002A1644">
              <w:rPr>
                <w:sz w:val="22"/>
                <w:szCs w:val="22"/>
              </w:rPr>
              <w:t>beacon</w:t>
            </w:r>
            <w:proofErr w:type="spellEnd"/>
            <w:r w:rsidRPr="002A1644">
              <w:rPr>
                <w:sz w:val="22"/>
                <w:szCs w:val="22"/>
              </w:rPr>
              <w:t>” y</w:t>
            </w:r>
            <w:r>
              <w:rPr>
                <w:sz w:val="22"/>
                <w:szCs w:val="22"/>
              </w:rPr>
              <w:t xml:space="preserve"> comprueba en su base de datos si lo tiene registrado.</w:t>
            </w:r>
          </w:p>
        </w:tc>
      </w:tr>
      <w:tr w:rsidR="007A60BA" w:rsidRPr="00A923A4" w:rsidTr="006B067B">
        <w:trPr>
          <w:cantSplit/>
        </w:trPr>
        <w:tc>
          <w:tcPr>
            <w:tcW w:w="2121" w:type="dxa"/>
            <w:vMerge/>
          </w:tcPr>
          <w:p w:rsidR="007A60BA" w:rsidRPr="00A923A4" w:rsidRDefault="007A60BA" w:rsidP="006B067B">
            <w:pPr>
              <w:pStyle w:val="Textoindependiente"/>
              <w:spacing w:before="20" w:after="20"/>
              <w:jc w:val="center"/>
              <w:rPr>
                <w:sz w:val="22"/>
                <w:szCs w:val="22"/>
              </w:rPr>
            </w:pPr>
          </w:p>
        </w:tc>
        <w:tc>
          <w:tcPr>
            <w:tcW w:w="682" w:type="dxa"/>
          </w:tcPr>
          <w:p w:rsidR="007A60BA" w:rsidRPr="00A923A4" w:rsidRDefault="007A60BA" w:rsidP="006B067B">
            <w:pPr>
              <w:pStyle w:val="Textoindependiente"/>
              <w:spacing w:before="20" w:after="20"/>
              <w:jc w:val="center"/>
              <w:rPr>
                <w:sz w:val="22"/>
                <w:szCs w:val="22"/>
              </w:rPr>
            </w:pPr>
            <w:r>
              <w:rPr>
                <w:sz w:val="22"/>
                <w:szCs w:val="22"/>
              </w:rPr>
              <w:t>6</w:t>
            </w:r>
          </w:p>
        </w:tc>
        <w:tc>
          <w:tcPr>
            <w:tcW w:w="5367" w:type="dxa"/>
          </w:tcPr>
          <w:p w:rsidR="007A60BA" w:rsidRPr="00A923A4" w:rsidRDefault="007A60BA" w:rsidP="006B067B">
            <w:pPr>
              <w:pStyle w:val="Textoindependiente"/>
              <w:spacing w:before="20" w:after="20"/>
              <w:jc w:val="center"/>
              <w:rPr>
                <w:sz w:val="22"/>
                <w:szCs w:val="22"/>
              </w:rPr>
            </w:pPr>
            <w:r>
              <w:rPr>
                <w:sz w:val="22"/>
                <w:szCs w:val="22"/>
              </w:rPr>
              <w:t>Si el “i-</w:t>
            </w:r>
            <w:proofErr w:type="spellStart"/>
            <w:r>
              <w:rPr>
                <w:sz w:val="22"/>
                <w:szCs w:val="22"/>
              </w:rPr>
              <w:t>beacon</w:t>
            </w:r>
            <w:proofErr w:type="spellEnd"/>
            <w:r>
              <w:rPr>
                <w:sz w:val="22"/>
                <w:szCs w:val="22"/>
              </w:rPr>
              <w:t xml:space="preserve">” </w:t>
            </w:r>
            <w:proofErr w:type="spellStart"/>
            <w:r>
              <w:rPr>
                <w:sz w:val="22"/>
                <w:szCs w:val="22"/>
              </w:rPr>
              <w:t>esta</w:t>
            </w:r>
            <w:proofErr w:type="spellEnd"/>
            <w:r>
              <w:rPr>
                <w:sz w:val="22"/>
                <w:szCs w:val="22"/>
              </w:rPr>
              <w:t xml:space="preserve"> registrado, reproduce el texto asociado y entra en modo “in área”, en caso contrario continúa buscando i-</w:t>
            </w:r>
            <w:proofErr w:type="spellStart"/>
            <w:r>
              <w:rPr>
                <w:sz w:val="22"/>
                <w:szCs w:val="22"/>
              </w:rPr>
              <w:t>beacons</w:t>
            </w:r>
            <w:proofErr w:type="spellEnd"/>
            <w:r>
              <w:rPr>
                <w:sz w:val="22"/>
                <w:szCs w:val="22"/>
              </w:rPr>
              <w:t>.</w:t>
            </w:r>
          </w:p>
        </w:tc>
      </w:tr>
      <w:tr w:rsidR="007A60BA" w:rsidRPr="00A923A4" w:rsidTr="006B067B">
        <w:trPr>
          <w:cantSplit/>
        </w:trPr>
        <w:tc>
          <w:tcPr>
            <w:tcW w:w="2121" w:type="dxa"/>
            <w:vMerge/>
          </w:tcPr>
          <w:p w:rsidR="007A60BA" w:rsidRPr="00A923A4" w:rsidRDefault="007A60BA" w:rsidP="006B067B">
            <w:pPr>
              <w:pStyle w:val="Textoindependiente"/>
              <w:spacing w:before="20" w:after="20"/>
              <w:jc w:val="center"/>
              <w:rPr>
                <w:sz w:val="22"/>
                <w:szCs w:val="22"/>
              </w:rPr>
            </w:pPr>
          </w:p>
        </w:tc>
        <w:tc>
          <w:tcPr>
            <w:tcW w:w="682" w:type="dxa"/>
          </w:tcPr>
          <w:p w:rsidR="007A60BA" w:rsidRPr="00A923A4" w:rsidRDefault="007A60BA" w:rsidP="006B067B">
            <w:pPr>
              <w:pStyle w:val="Textoindependiente"/>
              <w:spacing w:before="20" w:after="20"/>
              <w:jc w:val="center"/>
              <w:rPr>
                <w:sz w:val="22"/>
                <w:szCs w:val="22"/>
              </w:rPr>
            </w:pPr>
            <w:r>
              <w:rPr>
                <w:sz w:val="22"/>
                <w:szCs w:val="22"/>
              </w:rPr>
              <w:t>7</w:t>
            </w:r>
          </w:p>
        </w:tc>
        <w:tc>
          <w:tcPr>
            <w:tcW w:w="5367" w:type="dxa"/>
          </w:tcPr>
          <w:p w:rsidR="007A60BA" w:rsidRPr="00A923A4" w:rsidRDefault="007A60BA" w:rsidP="006B067B">
            <w:pPr>
              <w:pStyle w:val="Textoindependiente"/>
              <w:spacing w:before="20" w:after="20"/>
              <w:jc w:val="center"/>
              <w:rPr>
                <w:sz w:val="22"/>
                <w:szCs w:val="22"/>
              </w:rPr>
            </w:pPr>
            <w:r w:rsidRPr="00A923A4">
              <w:rPr>
                <w:sz w:val="22"/>
                <w:szCs w:val="22"/>
              </w:rPr>
              <w:t xml:space="preserve">El </w:t>
            </w:r>
            <w:r>
              <w:rPr>
                <w:sz w:val="22"/>
                <w:szCs w:val="22"/>
              </w:rPr>
              <w:t>usuario se acerca al “i-</w:t>
            </w:r>
            <w:proofErr w:type="spellStart"/>
            <w:r>
              <w:rPr>
                <w:sz w:val="22"/>
                <w:szCs w:val="22"/>
              </w:rPr>
              <w:t>beacon</w:t>
            </w:r>
            <w:proofErr w:type="spellEnd"/>
            <w:r>
              <w:rPr>
                <w:sz w:val="22"/>
                <w:szCs w:val="22"/>
              </w:rPr>
              <w:t>”, la aplicación le indica que se está acercando.</w:t>
            </w:r>
          </w:p>
        </w:tc>
      </w:tr>
      <w:tr w:rsidR="007A60BA" w:rsidRPr="00A923A4" w:rsidTr="006B067B">
        <w:trPr>
          <w:cantSplit/>
        </w:trPr>
        <w:tc>
          <w:tcPr>
            <w:tcW w:w="2121" w:type="dxa"/>
            <w:vMerge/>
          </w:tcPr>
          <w:p w:rsidR="007A60BA" w:rsidRPr="00A923A4" w:rsidRDefault="007A60BA" w:rsidP="006B067B">
            <w:pPr>
              <w:pStyle w:val="Textoindependiente"/>
              <w:spacing w:before="20" w:after="20"/>
              <w:jc w:val="center"/>
              <w:rPr>
                <w:sz w:val="22"/>
                <w:szCs w:val="22"/>
              </w:rPr>
            </w:pPr>
          </w:p>
        </w:tc>
        <w:tc>
          <w:tcPr>
            <w:tcW w:w="682" w:type="dxa"/>
          </w:tcPr>
          <w:p w:rsidR="007A60BA" w:rsidRPr="00A923A4" w:rsidRDefault="007A60BA" w:rsidP="006B067B">
            <w:pPr>
              <w:pStyle w:val="Textoindependiente"/>
              <w:spacing w:before="20" w:after="20"/>
              <w:jc w:val="center"/>
              <w:rPr>
                <w:sz w:val="22"/>
                <w:szCs w:val="22"/>
              </w:rPr>
            </w:pPr>
            <w:r>
              <w:rPr>
                <w:sz w:val="22"/>
                <w:szCs w:val="22"/>
              </w:rPr>
              <w:t>8</w:t>
            </w:r>
          </w:p>
        </w:tc>
        <w:tc>
          <w:tcPr>
            <w:tcW w:w="5367" w:type="dxa"/>
          </w:tcPr>
          <w:p w:rsidR="007A60BA" w:rsidRPr="00A923A4" w:rsidRDefault="007A60BA" w:rsidP="006B067B">
            <w:pPr>
              <w:pStyle w:val="Textoindependiente"/>
              <w:spacing w:before="20" w:after="20"/>
              <w:jc w:val="center"/>
              <w:rPr>
                <w:sz w:val="22"/>
                <w:szCs w:val="22"/>
              </w:rPr>
            </w:pPr>
            <w:r w:rsidRPr="00A923A4">
              <w:rPr>
                <w:sz w:val="22"/>
                <w:szCs w:val="22"/>
              </w:rPr>
              <w:t xml:space="preserve">El </w:t>
            </w:r>
            <w:r>
              <w:rPr>
                <w:sz w:val="22"/>
                <w:szCs w:val="22"/>
              </w:rPr>
              <w:t>usuario se aleja del  “i-</w:t>
            </w:r>
            <w:proofErr w:type="spellStart"/>
            <w:r>
              <w:rPr>
                <w:sz w:val="22"/>
                <w:szCs w:val="22"/>
              </w:rPr>
              <w:t>beacon</w:t>
            </w:r>
            <w:proofErr w:type="spellEnd"/>
            <w:r>
              <w:rPr>
                <w:sz w:val="22"/>
                <w:szCs w:val="22"/>
              </w:rPr>
              <w:t>”, la aplicación le indica que se está alejando.</w:t>
            </w:r>
          </w:p>
        </w:tc>
      </w:tr>
      <w:tr w:rsidR="007A60BA" w:rsidRPr="00A923A4" w:rsidTr="006B067B">
        <w:trPr>
          <w:cantSplit/>
        </w:trPr>
        <w:tc>
          <w:tcPr>
            <w:tcW w:w="2121" w:type="dxa"/>
            <w:vMerge/>
          </w:tcPr>
          <w:p w:rsidR="007A60BA" w:rsidRPr="00A923A4" w:rsidRDefault="007A60BA" w:rsidP="006B067B">
            <w:pPr>
              <w:pStyle w:val="Textoindependiente"/>
              <w:spacing w:before="20" w:after="20"/>
              <w:jc w:val="center"/>
              <w:rPr>
                <w:sz w:val="22"/>
                <w:szCs w:val="22"/>
              </w:rPr>
            </w:pPr>
          </w:p>
        </w:tc>
        <w:tc>
          <w:tcPr>
            <w:tcW w:w="682" w:type="dxa"/>
          </w:tcPr>
          <w:p w:rsidR="007A60BA" w:rsidRDefault="007A60BA" w:rsidP="006B067B">
            <w:pPr>
              <w:pStyle w:val="Textoindependiente"/>
              <w:spacing w:before="20" w:after="20"/>
              <w:jc w:val="center"/>
              <w:rPr>
                <w:sz w:val="22"/>
                <w:szCs w:val="22"/>
              </w:rPr>
            </w:pPr>
            <w:r>
              <w:rPr>
                <w:sz w:val="22"/>
                <w:szCs w:val="22"/>
              </w:rPr>
              <w:t>9</w:t>
            </w:r>
          </w:p>
        </w:tc>
        <w:tc>
          <w:tcPr>
            <w:tcW w:w="5367" w:type="dxa"/>
          </w:tcPr>
          <w:p w:rsidR="007A60BA" w:rsidRPr="00A923A4" w:rsidRDefault="007A60BA" w:rsidP="006B067B">
            <w:pPr>
              <w:pStyle w:val="Textoindependiente"/>
              <w:spacing w:before="20" w:after="20"/>
              <w:jc w:val="center"/>
              <w:rPr>
                <w:sz w:val="22"/>
                <w:szCs w:val="22"/>
              </w:rPr>
            </w:pPr>
            <w:r>
              <w:rPr>
                <w:sz w:val="22"/>
                <w:szCs w:val="22"/>
              </w:rPr>
              <w:t>La señal recibida del “i-</w:t>
            </w:r>
            <w:proofErr w:type="spellStart"/>
            <w:r>
              <w:rPr>
                <w:sz w:val="22"/>
                <w:szCs w:val="22"/>
              </w:rPr>
              <w:t>beacon</w:t>
            </w:r>
            <w:proofErr w:type="spellEnd"/>
            <w:r>
              <w:rPr>
                <w:sz w:val="22"/>
                <w:szCs w:val="22"/>
              </w:rPr>
              <w:t>” es inferior a la mínima. Se comprueba si para varias mediciones, continua siendo inferior. En tal caso, la aplicación vuelve al estado de detección de balizas, arrancando de nuevo los servicios.</w:t>
            </w:r>
          </w:p>
        </w:tc>
      </w:tr>
      <w:tr w:rsidR="007A60BA" w:rsidRPr="006F1435" w:rsidTr="006B067B">
        <w:trPr>
          <w:cantSplit/>
        </w:trPr>
        <w:tc>
          <w:tcPr>
            <w:tcW w:w="2121" w:type="dxa"/>
            <w:vMerge w:val="restart"/>
          </w:tcPr>
          <w:p w:rsidR="007A60BA" w:rsidRPr="006F1435" w:rsidRDefault="007A60BA" w:rsidP="006B067B">
            <w:pPr>
              <w:pStyle w:val="Textoindependiente"/>
              <w:spacing w:before="20" w:after="20"/>
              <w:jc w:val="center"/>
            </w:pPr>
            <w:r>
              <w:t xml:space="preserve">Excepción 1: </w:t>
            </w:r>
            <w:proofErr w:type="spellStart"/>
            <w:r>
              <w:t>Bluettoth</w:t>
            </w:r>
            <w:proofErr w:type="spellEnd"/>
            <w:r>
              <w:t xml:space="preserve"> desactivado</w:t>
            </w:r>
          </w:p>
        </w:tc>
        <w:tc>
          <w:tcPr>
            <w:tcW w:w="682" w:type="dxa"/>
          </w:tcPr>
          <w:p w:rsidR="007A60BA" w:rsidRPr="006F1435" w:rsidRDefault="007A60BA" w:rsidP="006B067B">
            <w:pPr>
              <w:pStyle w:val="Textoindependiente"/>
              <w:spacing w:before="20" w:after="20"/>
              <w:jc w:val="center"/>
            </w:pPr>
            <w:r w:rsidRPr="006F1435">
              <w:t>Paso</w:t>
            </w:r>
          </w:p>
        </w:tc>
        <w:tc>
          <w:tcPr>
            <w:tcW w:w="5367" w:type="dxa"/>
          </w:tcPr>
          <w:p w:rsidR="007A60BA" w:rsidRPr="006F1435" w:rsidRDefault="007A60BA" w:rsidP="006B067B">
            <w:pPr>
              <w:pStyle w:val="Textoindependiente"/>
              <w:spacing w:before="20" w:after="20"/>
              <w:jc w:val="center"/>
            </w:pPr>
            <w:r w:rsidRPr="006F1435">
              <w:t>Acción</w:t>
            </w:r>
          </w:p>
        </w:tc>
      </w:tr>
      <w:tr w:rsidR="007A60BA" w:rsidRPr="006F1435" w:rsidTr="006B067B">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2</w:t>
            </w:r>
          </w:p>
        </w:tc>
        <w:tc>
          <w:tcPr>
            <w:tcW w:w="5367" w:type="dxa"/>
          </w:tcPr>
          <w:p w:rsidR="007A60BA" w:rsidRPr="006F1435" w:rsidRDefault="007A60BA" w:rsidP="006B067B">
            <w:pPr>
              <w:pStyle w:val="Textoindependiente"/>
              <w:spacing w:before="20" w:after="20"/>
              <w:jc w:val="center"/>
            </w:pPr>
            <w:r>
              <w:t>Salta un “</w:t>
            </w:r>
            <w:proofErr w:type="spellStart"/>
            <w:r>
              <w:t>Popub</w:t>
            </w:r>
            <w:proofErr w:type="spellEnd"/>
            <w:r>
              <w:t>”, Indicando que el servicio “</w:t>
            </w:r>
            <w:proofErr w:type="spellStart"/>
            <w:r>
              <w:t>i_Boblind_User</w:t>
            </w:r>
            <w:proofErr w:type="spellEnd"/>
            <w:r>
              <w:t>” se ha detenido a causa de estar el Bluetooth apagado y solicita la activación del mismo y del servicio desde la App.</w:t>
            </w:r>
          </w:p>
        </w:tc>
      </w:tr>
      <w:tr w:rsidR="007A60BA" w:rsidRPr="006F1435" w:rsidTr="006B067B">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3</w:t>
            </w:r>
          </w:p>
        </w:tc>
        <w:tc>
          <w:tcPr>
            <w:tcW w:w="5367" w:type="dxa"/>
          </w:tcPr>
          <w:p w:rsidR="007A60BA" w:rsidRPr="006F1435" w:rsidRDefault="007A60BA" w:rsidP="006B067B">
            <w:pPr>
              <w:pStyle w:val="Textoindependiente"/>
              <w:spacing w:before="20" w:after="20"/>
              <w:jc w:val="center"/>
            </w:pPr>
            <w:r>
              <w:t xml:space="preserve">El usuario, activa el Bluetooth y abre la  </w:t>
            </w:r>
            <w:proofErr w:type="gramStart"/>
            <w:r>
              <w:t>APP(</w:t>
            </w:r>
            <w:proofErr w:type="gramEnd"/>
            <w:r>
              <w:t xml:space="preserve">Ya sea pulsando sobre ella o </w:t>
            </w:r>
            <w:proofErr w:type="spellStart"/>
            <w:r>
              <w:t>nombrandola</w:t>
            </w:r>
            <w:proofErr w:type="spellEnd"/>
            <w:r>
              <w:t>). La pantalla del APP muestra un botono que pone “</w:t>
            </w:r>
            <w:proofErr w:type="spellStart"/>
            <w:r>
              <w:t>Start</w:t>
            </w:r>
            <w:proofErr w:type="spellEnd"/>
            <w:r>
              <w:t xml:space="preserve"> </w:t>
            </w:r>
            <w:proofErr w:type="spellStart"/>
            <w:r>
              <w:t>service</w:t>
            </w:r>
            <w:proofErr w:type="spellEnd"/>
            <w:r>
              <w:t xml:space="preserve">”.I la app reproduce el siguiente texto “El servicio está detenido, para iniciarlo, pulse sobre el botón o diga “Iniciar </w:t>
            </w:r>
            <w:proofErr w:type="spellStart"/>
            <w:r>
              <w:t>iBoblind</w:t>
            </w:r>
            <w:proofErr w:type="spellEnd"/>
            <w:r>
              <w:t>”.</w:t>
            </w:r>
          </w:p>
        </w:tc>
      </w:tr>
      <w:tr w:rsidR="007A60BA" w:rsidRPr="006F1435" w:rsidTr="006B067B">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4</w:t>
            </w:r>
          </w:p>
        </w:tc>
        <w:tc>
          <w:tcPr>
            <w:tcW w:w="5367" w:type="dxa"/>
          </w:tcPr>
          <w:p w:rsidR="007A60BA" w:rsidRPr="006F1435" w:rsidRDefault="007A60BA" w:rsidP="006B067B">
            <w:pPr>
              <w:pStyle w:val="Textoindependiente"/>
              <w:spacing w:before="20" w:after="20"/>
              <w:jc w:val="center"/>
            </w:pPr>
            <w:r>
              <w:t xml:space="preserve">El usuario, activa el botón. En el App, aparece un texto indicando que el servicio, esta iniciado y el botón cambian a “Stop </w:t>
            </w:r>
            <w:proofErr w:type="spellStart"/>
            <w:r>
              <w:t>Service</w:t>
            </w:r>
            <w:proofErr w:type="spellEnd"/>
            <w:r>
              <w:t xml:space="preserve">”. La app reproduce el </w:t>
            </w:r>
            <w:proofErr w:type="spellStart"/>
            <w:r>
              <w:t>texto”Servicio</w:t>
            </w:r>
            <w:proofErr w:type="spellEnd"/>
            <w:r>
              <w:t xml:space="preserve"> iniciado, puede salir de la aplicación, el servicio continuara en ejecución. Para detener el servicio diga “Parar </w:t>
            </w:r>
            <w:proofErr w:type="spellStart"/>
            <w:r>
              <w:t>iBoBlind</w:t>
            </w:r>
            <w:proofErr w:type="spellEnd"/>
            <w:r>
              <w:t>””</w:t>
            </w:r>
          </w:p>
        </w:tc>
      </w:tr>
    </w:tbl>
    <w:p w:rsidR="007A60BA" w:rsidRDefault="007A60BA" w:rsidP="007A60BA">
      <w:pPr>
        <w:rPr>
          <w:lang w:eastAsia="en-US"/>
        </w:rPr>
      </w:pPr>
    </w:p>
    <w:p w:rsidR="007A60BA" w:rsidRDefault="007A60BA" w:rsidP="007A60BA">
      <w:pPr>
        <w:pStyle w:val="Textoindependiente"/>
        <w:jc w:val="center"/>
      </w:pPr>
      <w:bookmarkStart w:id="21" w:name="_Toc430295063"/>
      <w:bookmarkStart w:id="22" w:name="_Toc430338336"/>
      <w:r>
        <w:t xml:space="preserve">Tabla </w:t>
      </w:r>
      <w:r>
        <w:fldChar w:fldCharType="begin"/>
      </w:r>
      <w:r>
        <w:instrText xml:space="preserve"> STYLEREF 1 \s </w:instrText>
      </w:r>
      <w:r>
        <w:fldChar w:fldCharType="separate"/>
      </w:r>
      <w:r w:rsidR="003D65EC">
        <w:rPr>
          <w:noProof/>
        </w:rPr>
        <w:t>0</w:t>
      </w:r>
      <w:r>
        <w:fldChar w:fldCharType="end"/>
      </w:r>
      <w:r>
        <w:t>.</w:t>
      </w:r>
      <w:r>
        <w:fldChar w:fldCharType="begin"/>
      </w:r>
      <w:r>
        <w:instrText xml:space="preserve"> SEQ Tabla \* ARABIC \s 1 </w:instrText>
      </w:r>
      <w:r>
        <w:fldChar w:fldCharType="separate"/>
      </w:r>
      <w:r w:rsidR="003D65EC">
        <w:rPr>
          <w:noProof/>
        </w:rPr>
        <w:t>7</w:t>
      </w:r>
      <w:r>
        <w:fldChar w:fldCharType="end"/>
      </w:r>
      <w:r>
        <w:t xml:space="preserve">: </w:t>
      </w:r>
      <w:r>
        <w:rPr>
          <w:sz w:val="22"/>
          <w:szCs w:val="22"/>
        </w:rPr>
        <w:t xml:space="preserve">App Usuario en funcionamiento, modo </w:t>
      </w:r>
      <w:proofErr w:type="spellStart"/>
      <w:r>
        <w:rPr>
          <w:sz w:val="22"/>
          <w:szCs w:val="22"/>
        </w:rPr>
        <w:t>OnLine</w:t>
      </w:r>
      <w:proofErr w:type="spellEnd"/>
      <w:r>
        <w:t>.</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1"/>
        <w:gridCol w:w="682"/>
        <w:gridCol w:w="5367"/>
      </w:tblGrid>
      <w:tr w:rsidR="007A60BA" w:rsidRPr="006F1435" w:rsidTr="006B067B">
        <w:tblPrEx>
          <w:tblCellMar>
            <w:top w:w="0" w:type="dxa"/>
            <w:bottom w:w="0" w:type="dxa"/>
          </w:tblCellMar>
        </w:tblPrEx>
        <w:trPr>
          <w:cantSplit/>
        </w:trPr>
        <w:tc>
          <w:tcPr>
            <w:tcW w:w="2121" w:type="dxa"/>
            <w:shd w:val="clear" w:color="auto" w:fill="D0CECE"/>
          </w:tcPr>
          <w:p w:rsidR="007A60BA" w:rsidRPr="006F1435" w:rsidRDefault="007A60BA" w:rsidP="006B067B">
            <w:pPr>
              <w:pStyle w:val="Textoindependiente"/>
              <w:spacing w:before="20" w:after="20"/>
              <w:jc w:val="center"/>
              <w:rPr>
                <w:b/>
                <w:sz w:val="20"/>
              </w:rPr>
            </w:pPr>
            <w:r w:rsidRPr="006F1435">
              <w:rPr>
                <w:b/>
                <w:sz w:val="20"/>
              </w:rPr>
              <w:t>RF- 01</w:t>
            </w:r>
          </w:p>
        </w:tc>
        <w:tc>
          <w:tcPr>
            <w:tcW w:w="6049" w:type="dxa"/>
            <w:gridSpan w:val="2"/>
            <w:shd w:val="clear" w:color="auto" w:fill="D0CECE"/>
          </w:tcPr>
          <w:p w:rsidR="007A60BA" w:rsidRPr="006F1435" w:rsidRDefault="007A60BA" w:rsidP="006B067B">
            <w:pPr>
              <w:pStyle w:val="Textoindependiente"/>
              <w:spacing w:before="20" w:after="20"/>
              <w:jc w:val="center"/>
              <w:rPr>
                <w:b/>
                <w:sz w:val="20"/>
              </w:rPr>
            </w:pPr>
            <w:r>
              <w:rPr>
                <w:b/>
                <w:sz w:val="20"/>
              </w:rPr>
              <w:t>App Usuario, encendido.</w:t>
            </w:r>
          </w:p>
        </w:tc>
      </w:tr>
      <w:tr w:rsidR="007A60BA" w:rsidRPr="006F1435" w:rsidTr="006B067B">
        <w:tblPrEx>
          <w:tblCellMar>
            <w:top w:w="0" w:type="dxa"/>
            <w:bottom w:w="0" w:type="dxa"/>
          </w:tblCellMar>
        </w:tblPrEx>
        <w:trPr>
          <w:cantSplit/>
        </w:trPr>
        <w:tc>
          <w:tcPr>
            <w:tcW w:w="2121" w:type="dxa"/>
          </w:tcPr>
          <w:p w:rsidR="007A60BA" w:rsidRPr="006F1435" w:rsidRDefault="007A60BA" w:rsidP="006B067B">
            <w:pPr>
              <w:pStyle w:val="Textoindependiente"/>
              <w:spacing w:before="20" w:after="20"/>
              <w:jc w:val="center"/>
            </w:pPr>
            <w:r w:rsidRPr="006F1435">
              <w:t>Objetivos asociados</w:t>
            </w:r>
          </w:p>
        </w:tc>
        <w:tc>
          <w:tcPr>
            <w:tcW w:w="6049" w:type="dxa"/>
            <w:gridSpan w:val="2"/>
          </w:tcPr>
          <w:p w:rsidR="007A60BA" w:rsidRPr="006F1435" w:rsidRDefault="007A60BA" w:rsidP="006B067B">
            <w:pPr>
              <w:pStyle w:val="Textoindependiente"/>
              <w:spacing w:before="20" w:after="20"/>
              <w:jc w:val="center"/>
            </w:pPr>
            <w:r>
              <w:t>Escuchar locuciones, al detectarse un i-</w:t>
            </w:r>
            <w:proofErr w:type="spellStart"/>
            <w:r>
              <w:t>beacon</w:t>
            </w:r>
            <w:proofErr w:type="spellEnd"/>
            <w:r>
              <w:t>.</w:t>
            </w:r>
          </w:p>
        </w:tc>
      </w:tr>
      <w:tr w:rsidR="007A60BA" w:rsidRPr="006F1435" w:rsidTr="006B067B">
        <w:tblPrEx>
          <w:tblCellMar>
            <w:top w:w="0" w:type="dxa"/>
            <w:bottom w:w="0" w:type="dxa"/>
          </w:tblCellMar>
        </w:tblPrEx>
        <w:trPr>
          <w:cantSplit/>
        </w:trPr>
        <w:tc>
          <w:tcPr>
            <w:tcW w:w="2121" w:type="dxa"/>
          </w:tcPr>
          <w:p w:rsidR="007A60BA" w:rsidRPr="006F1435" w:rsidRDefault="007A60BA" w:rsidP="006B067B">
            <w:pPr>
              <w:pStyle w:val="Textoindependiente"/>
              <w:spacing w:before="20" w:after="20"/>
              <w:jc w:val="center"/>
            </w:pPr>
            <w:r w:rsidRPr="006F1435">
              <w:t>Descripción</w:t>
            </w:r>
          </w:p>
        </w:tc>
        <w:tc>
          <w:tcPr>
            <w:tcW w:w="6049" w:type="dxa"/>
            <w:gridSpan w:val="2"/>
          </w:tcPr>
          <w:p w:rsidR="007A60BA" w:rsidRPr="006F1435" w:rsidRDefault="007A60BA" w:rsidP="006B067B">
            <w:pPr>
              <w:pStyle w:val="Textoindependiente"/>
              <w:spacing w:before="20" w:after="20"/>
              <w:jc w:val="center"/>
            </w:pPr>
            <w:r>
              <w:rPr>
                <w:sz w:val="22"/>
                <w:szCs w:val="22"/>
              </w:rPr>
              <w:t xml:space="preserve">Al encenderse el </w:t>
            </w:r>
            <w:proofErr w:type="spellStart"/>
            <w:r>
              <w:rPr>
                <w:sz w:val="22"/>
                <w:szCs w:val="22"/>
              </w:rPr>
              <w:t>smartPhone</w:t>
            </w:r>
            <w:proofErr w:type="spellEnd"/>
            <w:r>
              <w:rPr>
                <w:sz w:val="22"/>
                <w:szCs w:val="22"/>
              </w:rPr>
              <w:t xml:space="preserve">, se laza los servicios de detección de balizas. Cuando se detecta una, se pasa a modo “in </w:t>
            </w:r>
            <w:proofErr w:type="spellStart"/>
            <w:r>
              <w:rPr>
                <w:sz w:val="22"/>
                <w:szCs w:val="22"/>
              </w:rPr>
              <w:t>area</w:t>
            </w:r>
            <w:proofErr w:type="spellEnd"/>
            <w:r>
              <w:rPr>
                <w:sz w:val="22"/>
                <w:szCs w:val="22"/>
              </w:rPr>
              <w:t xml:space="preserve">” y se indica si nos acercamos o alejamos de ella. </w:t>
            </w:r>
          </w:p>
        </w:tc>
      </w:tr>
      <w:tr w:rsidR="007A60BA" w:rsidRPr="006F1435" w:rsidTr="006B067B">
        <w:tblPrEx>
          <w:tblCellMar>
            <w:top w:w="0" w:type="dxa"/>
            <w:bottom w:w="0" w:type="dxa"/>
          </w:tblCellMar>
        </w:tblPrEx>
        <w:trPr>
          <w:cantSplit/>
        </w:trPr>
        <w:tc>
          <w:tcPr>
            <w:tcW w:w="2121" w:type="dxa"/>
          </w:tcPr>
          <w:p w:rsidR="007A60BA" w:rsidRPr="006F1435" w:rsidRDefault="007A60BA" w:rsidP="006B067B">
            <w:pPr>
              <w:pStyle w:val="Textoindependiente"/>
              <w:spacing w:before="20" w:after="20"/>
              <w:jc w:val="center"/>
            </w:pPr>
            <w:r w:rsidRPr="006F1435">
              <w:t>Precondición</w:t>
            </w:r>
          </w:p>
        </w:tc>
        <w:tc>
          <w:tcPr>
            <w:tcW w:w="6049" w:type="dxa"/>
            <w:gridSpan w:val="2"/>
          </w:tcPr>
          <w:p w:rsidR="007A60BA" w:rsidRPr="006F1435" w:rsidRDefault="007A60BA" w:rsidP="006B067B">
            <w:pPr>
              <w:pStyle w:val="Textoindependiente"/>
              <w:spacing w:before="20" w:after="20"/>
              <w:jc w:val="center"/>
            </w:pPr>
            <w:r>
              <w:t xml:space="preserve">Tener Instalada la APP en un terminal Android versión superior a 4.8, con GPS y </w:t>
            </w:r>
            <w:proofErr w:type="gramStart"/>
            <w:r>
              <w:t>Bluetooth .</w:t>
            </w:r>
            <w:proofErr w:type="gramEnd"/>
            <w:r>
              <w:t xml:space="preserve">  Que  el terminar tenga instalado, las librerías de “Text-to-</w:t>
            </w:r>
            <w:proofErr w:type="spellStart"/>
            <w:r>
              <w:t>speech</w:t>
            </w:r>
            <w:proofErr w:type="spellEnd"/>
            <w:r>
              <w:t>”.</w:t>
            </w:r>
          </w:p>
        </w:tc>
      </w:tr>
      <w:tr w:rsidR="007A60BA" w:rsidRPr="006F1435" w:rsidTr="006B067B">
        <w:tblPrEx>
          <w:tblCellMar>
            <w:top w:w="0" w:type="dxa"/>
            <w:bottom w:w="0" w:type="dxa"/>
          </w:tblCellMar>
        </w:tblPrEx>
        <w:trPr>
          <w:cantSplit/>
        </w:trPr>
        <w:tc>
          <w:tcPr>
            <w:tcW w:w="2121" w:type="dxa"/>
            <w:vMerge w:val="restart"/>
          </w:tcPr>
          <w:p w:rsidR="007A60BA" w:rsidRPr="006F1435" w:rsidRDefault="007A60BA" w:rsidP="006B067B">
            <w:pPr>
              <w:pStyle w:val="Textoindependiente"/>
              <w:spacing w:before="20" w:after="20"/>
              <w:jc w:val="center"/>
            </w:pPr>
            <w:r w:rsidRPr="006F1435">
              <w:t>Secuencia</w:t>
            </w:r>
          </w:p>
          <w:p w:rsidR="007A60BA" w:rsidRPr="006F1435" w:rsidRDefault="007A60BA" w:rsidP="006B067B">
            <w:pPr>
              <w:pStyle w:val="Textoindependiente"/>
              <w:spacing w:before="20" w:after="20"/>
              <w:jc w:val="center"/>
            </w:pPr>
            <w:r w:rsidRPr="006F1435">
              <w:t>Normal</w:t>
            </w:r>
          </w:p>
        </w:tc>
        <w:tc>
          <w:tcPr>
            <w:tcW w:w="682" w:type="dxa"/>
          </w:tcPr>
          <w:p w:rsidR="007A60BA" w:rsidRPr="006F1435" w:rsidRDefault="007A60BA" w:rsidP="006B067B">
            <w:pPr>
              <w:pStyle w:val="Textoindependiente"/>
              <w:spacing w:before="20" w:after="20"/>
              <w:jc w:val="center"/>
            </w:pPr>
            <w:r w:rsidRPr="006F1435">
              <w:t>Paso</w:t>
            </w:r>
          </w:p>
        </w:tc>
        <w:tc>
          <w:tcPr>
            <w:tcW w:w="5367" w:type="dxa"/>
          </w:tcPr>
          <w:p w:rsidR="007A60BA" w:rsidRPr="006F1435" w:rsidRDefault="007A60BA" w:rsidP="006B067B">
            <w:pPr>
              <w:pStyle w:val="Textoindependiente"/>
              <w:spacing w:before="20" w:after="20"/>
              <w:jc w:val="center"/>
            </w:pPr>
            <w:r w:rsidRPr="006F1435">
              <w:t>Acción</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rsidRPr="006F1435">
              <w:t>1</w:t>
            </w:r>
          </w:p>
        </w:tc>
        <w:tc>
          <w:tcPr>
            <w:tcW w:w="5367" w:type="dxa"/>
          </w:tcPr>
          <w:p w:rsidR="007A60BA" w:rsidRPr="006F1435" w:rsidRDefault="007A60BA" w:rsidP="006B067B">
            <w:pPr>
              <w:pStyle w:val="Textoindependiente"/>
              <w:spacing w:before="20" w:after="20"/>
              <w:jc w:val="center"/>
            </w:pPr>
            <w:r>
              <w:t>Pulsar sobre el icono del App o decir “</w:t>
            </w:r>
            <w:proofErr w:type="spellStart"/>
            <w:r>
              <w:t>iBoBlind</w:t>
            </w:r>
            <w:proofErr w:type="spellEnd"/>
            <w:r>
              <w:t>”.</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2</w:t>
            </w:r>
          </w:p>
        </w:tc>
        <w:tc>
          <w:tcPr>
            <w:tcW w:w="5367" w:type="dxa"/>
          </w:tcPr>
          <w:p w:rsidR="007A60BA" w:rsidRDefault="007A60BA" w:rsidP="006B067B">
            <w:pPr>
              <w:pStyle w:val="Textoindependiente"/>
              <w:spacing w:before="20" w:after="20"/>
              <w:jc w:val="center"/>
            </w:pPr>
            <w:r>
              <w:t>La app comprueba el acceso a los proyectos seleccionados</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3</w:t>
            </w:r>
          </w:p>
        </w:tc>
        <w:tc>
          <w:tcPr>
            <w:tcW w:w="5367" w:type="dxa"/>
          </w:tcPr>
          <w:p w:rsidR="007A60BA" w:rsidRDefault="007A60BA" w:rsidP="006B067B">
            <w:pPr>
              <w:pStyle w:val="Textoindependiente"/>
              <w:spacing w:before="20" w:after="20"/>
              <w:jc w:val="center"/>
            </w:pPr>
            <w:r>
              <w:t>Acceso verificado</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Default="007A60BA" w:rsidP="006B067B">
            <w:pPr>
              <w:pStyle w:val="Textoindependiente"/>
              <w:spacing w:before="20" w:after="20"/>
              <w:jc w:val="center"/>
            </w:pPr>
            <w:r>
              <w:t>4</w:t>
            </w:r>
          </w:p>
        </w:tc>
        <w:tc>
          <w:tcPr>
            <w:tcW w:w="5367" w:type="dxa"/>
          </w:tcPr>
          <w:p w:rsidR="007A60BA" w:rsidRDefault="007A60BA" w:rsidP="006B067B">
            <w:pPr>
              <w:pStyle w:val="Textoindependiente"/>
              <w:spacing w:before="20" w:after="20"/>
              <w:jc w:val="center"/>
            </w:pPr>
            <w:r>
              <w:t>Verificar Bluetooth encendido</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Default="007A60BA" w:rsidP="006B067B">
            <w:pPr>
              <w:pStyle w:val="Textoindependiente"/>
              <w:spacing w:before="20" w:after="20"/>
              <w:jc w:val="center"/>
            </w:pPr>
            <w:r>
              <w:t>5</w:t>
            </w:r>
          </w:p>
        </w:tc>
        <w:tc>
          <w:tcPr>
            <w:tcW w:w="5367" w:type="dxa"/>
          </w:tcPr>
          <w:p w:rsidR="007A60BA" w:rsidRDefault="007A60BA" w:rsidP="006B067B">
            <w:pPr>
              <w:pStyle w:val="Textoindependiente"/>
              <w:spacing w:before="20" w:after="20"/>
              <w:jc w:val="center"/>
            </w:pPr>
            <w:r>
              <w:t>Bluetooth verificado</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rsidRPr="006F1435">
              <w:t>3</w:t>
            </w:r>
          </w:p>
        </w:tc>
        <w:tc>
          <w:tcPr>
            <w:tcW w:w="5367" w:type="dxa"/>
          </w:tcPr>
          <w:p w:rsidR="007A60BA" w:rsidRDefault="007A60BA" w:rsidP="006B067B">
            <w:pPr>
              <w:pStyle w:val="Textoindependiente"/>
              <w:spacing w:before="20" w:after="20"/>
              <w:jc w:val="center"/>
            </w:pPr>
            <w:r>
              <w:t>Si se detecta un i-</w:t>
            </w:r>
            <w:proofErr w:type="spellStart"/>
            <w:r>
              <w:t>beacon</w:t>
            </w:r>
            <w:proofErr w:type="spellEnd"/>
            <w:r>
              <w:t>, se solicita al servidor remoto el texto asociado.</w:t>
            </w:r>
          </w:p>
          <w:p w:rsidR="007A60BA" w:rsidRPr="006F1435" w:rsidRDefault="007A60BA" w:rsidP="006B067B">
            <w:pPr>
              <w:pStyle w:val="Textoindependiente"/>
              <w:spacing w:before="20" w:after="20"/>
              <w:jc w:val="center"/>
            </w:pP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4</w:t>
            </w:r>
          </w:p>
        </w:tc>
        <w:tc>
          <w:tcPr>
            <w:tcW w:w="5367" w:type="dxa"/>
          </w:tcPr>
          <w:p w:rsidR="007A60BA" w:rsidRDefault="007A60BA" w:rsidP="006B067B">
            <w:pPr>
              <w:pStyle w:val="Textoindependiente"/>
              <w:spacing w:before="20" w:after="20"/>
              <w:jc w:val="center"/>
            </w:pPr>
            <w:r>
              <w:t>La app reproduce el texto y lo muestra por pantalla en un “</w:t>
            </w:r>
            <w:proofErr w:type="spellStart"/>
            <w:r>
              <w:t>poppub</w:t>
            </w:r>
            <w:proofErr w:type="spellEnd"/>
            <w:r>
              <w:t>”.</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5</w:t>
            </w:r>
          </w:p>
        </w:tc>
        <w:tc>
          <w:tcPr>
            <w:tcW w:w="5367" w:type="dxa"/>
          </w:tcPr>
          <w:p w:rsidR="007A60BA" w:rsidRDefault="007A60BA" w:rsidP="006B067B">
            <w:pPr>
              <w:pStyle w:val="Textoindependiente"/>
              <w:spacing w:before="20" w:after="20"/>
              <w:jc w:val="center"/>
            </w:pPr>
            <w:r>
              <w:t>El APP almacena el texto asociado al i-</w:t>
            </w:r>
            <w:proofErr w:type="spellStart"/>
            <w:r>
              <w:t>beacon</w:t>
            </w:r>
            <w:proofErr w:type="spellEnd"/>
            <w:r>
              <w:t>.</w:t>
            </w:r>
          </w:p>
        </w:tc>
      </w:tr>
      <w:tr w:rsidR="007A60BA" w:rsidRPr="006F1435" w:rsidTr="006B067B">
        <w:tblPrEx>
          <w:tblCellMar>
            <w:top w:w="0" w:type="dxa"/>
            <w:bottom w:w="0" w:type="dxa"/>
          </w:tblCellMar>
        </w:tblPrEx>
        <w:trPr>
          <w:cantSplit/>
        </w:trPr>
        <w:tc>
          <w:tcPr>
            <w:tcW w:w="2121" w:type="dxa"/>
            <w:vMerge w:val="restart"/>
          </w:tcPr>
          <w:p w:rsidR="007A60BA" w:rsidRPr="006F1435" w:rsidRDefault="007A60BA" w:rsidP="006B067B">
            <w:pPr>
              <w:pStyle w:val="Textoindependiente"/>
              <w:spacing w:before="20" w:after="20"/>
              <w:jc w:val="center"/>
            </w:pPr>
            <w:r>
              <w:t>Excepción 1: No hay acceso a internet.</w:t>
            </w:r>
          </w:p>
        </w:tc>
        <w:tc>
          <w:tcPr>
            <w:tcW w:w="682" w:type="dxa"/>
          </w:tcPr>
          <w:p w:rsidR="007A60BA" w:rsidRPr="006F1435" w:rsidRDefault="007A60BA" w:rsidP="006B067B">
            <w:pPr>
              <w:pStyle w:val="Textoindependiente"/>
              <w:spacing w:before="20" w:after="20"/>
              <w:jc w:val="center"/>
            </w:pPr>
            <w:r w:rsidRPr="006F1435">
              <w:t>Paso</w:t>
            </w:r>
          </w:p>
        </w:tc>
        <w:tc>
          <w:tcPr>
            <w:tcW w:w="5367" w:type="dxa"/>
          </w:tcPr>
          <w:p w:rsidR="007A60BA" w:rsidRPr="006F1435" w:rsidRDefault="007A60BA" w:rsidP="006B067B">
            <w:pPr>
              <w:pStyle w:val="Textoindependiente"/>
              <w:spacing w:before="20" w:after="20"/>
              <w:jc w:val="center"/>
            </w:pPr>
            <w:r w:rsidRPr="006F1435">
              <w:t>Acción</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3</w:t>
            </w:r>
          </w:p>
        </w:tc>
        <w:tc>
          <w:tcPr>
            <w:tcW w:w="5367" w:type="dxa"/>
          </w:tcPr>
          <w:p w:rsidR="007A60BA" w:rsidRPr="006F1435" w:rsidRDefault="007A60BA" w:rsidP="006B067B">
            <w:pPr>
              <w:pStyle w:val="Textoindependiente"/>
              <w:spacing w:before="20" w:after="20"/>
              <w:jc w:val="center"/>
            </w:pPr>
            <w:r>
              <w:t xml:space="preserve">No hay acceso a internet, se muestra y se reproduce el </w:t>
            </w:r>
            <w:proofErr w:type="spellStart"/>
            <w:r>
              <w:t>popub</w:t>
            </w:r>
            <w:proofErr w:type="spellEnd"/>
            <w:r>
              <w:t xml:space="preserve">:”Internet Desactivado, </w:t>
            </w:r>
            <w:proofErr w:type="spellStart"/>
            <w:r>
              <w:t>iBoBlind</w:t>
            </w:r>
            <w:proofErr w:type="spellEnd"/>
            <w:r>
              <w:t xml:space="preserve"> cambia a modo Offline, para que trabaje en modo Online, active internet y acceda al app para reiniciar el servicio”.</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4</w:t>
            </w:r>
          </w:p>
        </w:tc>
        <w:tc>
          <w:tcPr>
            <w:tcW w:w="5367" w:type="dxa"/>
          </w:tcPr>
          <w:p w:rsidR="007A60BA" w:rsidRPr="006F1435" w:rsidRDefault="007A60BA" w:rsidP="006B067B">
            <w:pPr>
              <w:pStyle w:val="Textoindependiente"/>
              <w:spacing w:before="20" w:after="20"/>
              <w:jc w:val="center"/>
            </w:pPr>
            <w:r>
              <w:t>El usuario activa internet y reinicia el servicio.</w:t>
            </w:r>
          </w:p>
          <w:p w:rsidR="007A60BA" w:rsidRPr="006F1435" w:rsidRDefault="007A60BA" w:rsidP="006B067B">
            <w:pPr>
              <w:pStyle w:val="Textoindependiente"/>
              <w:spacing w:before="20" w:after="20"/>
              <w:jc w:val="center"/>
            </w:pPr>
          </w:p>
        </w:tc>
      </w:tr>
      <w:tr w:rsidR="007A60BA" w:rsidRPr="006F1435" w:rsidTr="006B067B">
        <w:tblPrEx>
          <w:tblCellMar>
            <w:top w:w="0" w:type="dxa"/>
            <w:bottom w:w="0" w:type="dxa"/>
          </w:tblCellMar>
        </w:tblPrEx>
        <w:trPr>
          <w:cantSplit/>
        </w:trPr>
        <w:tc>
          <w:tcPr>
            <w:tcW w:w="2121" w:type="dxa"/>
            <w:vMerge w:val="restart"/>
          </w:tcPr>
          <w:p w:rsidR="007A60BA" w:rsidRPr="006F1435" w:rsidRDefault="007A60BA" w:rsidP="006B067B">
            <w:pPr>
              <w:pStyle w:val="Textoindependiente"/>
              <w:spacing w:before="20" w:after="20"/>
              <w:jc w:val="center"/>
            </w:pPr>
            <w:r>
              <w:t xml:space="preserve">Excepción 2: </w:t>
            </w:r>
            <w:r>
              <w:lastRenderedPageBreak/>
              <w:t>Algunos servidores remotos no responden.</w:t>
            </w:r>
          </w:p>
        </w:tc>
        <w:tc>
          <w:tcPr>
            <w:tcW w:w="682" w:type="dxa"/>
          </w:tcPr>
          <w:p w:rsidR="007A60BA" w:rsidRPr="006F1435" w:rsidRDefault="007A60BA" w:rsidP="006B067B">
            <w:pPr>
              <w:pStyle w:val="Textoindependiente"/>
              <w:spacing w:before="20" w:after="20"/>
              <w:jc w:val="center"/>
            </w:pPr>
            <w:r w:rsidRPr="006F1435">
              <w:lastRenderedPageBreak/>
              <w:t>Paso</w:t>
            </w:r>
          </w:p>
        </w:tc>
        <w:tc>
          <w:tcPr>
            <w:tcW w:w="5367" w:type="dxa"/>
          </w:tcPr>
          <w:p w:rsidR="007A60BA" w:rsidRPr="006F1435" w:rsidRDefault="007A60BA" w:rsidP="006B067B">
            <w:pPr>
              <w:pStyle w:val="Textoindependiente"/>
              <w:spacing w:before="20" w:after="20"/>
              <w:jc w:val="center"/>
            </w:pPr>
            <w:r w:rsidRPr="006F1435">
              <w:t>Acción</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3</w:t>
            </w:r>
          </w:p>
        </w:tc>
        <w:tc>
          <w:tcPr>
            <w:tcW w:w="5367" w:type="dxa"/>
          </w:tcPr>
          <w:p w:rsidR="007A60BA" w:rsidRPr="006F1435" w:rsidRDefault="007A60BA" w:rsidP="006B067B">
            <w:pPr>
              <w:pStyle w:val="Textoindependiente"/>
              <w:spacing w:before="20" w:after="20"/>
              <w:jc w:val="center"/>
            </w:pPr>
            <w:r>
              <w:t xml:space="preserve">Alguno de los servidores remotos, no responden. Se muestra y reproduce el </w:t>
            </w:r>
            <w:proofErr w:type="spellStart"/>
            <w:r>
              <w:t>popub</w:t>
            </w:r>
            <w:proofErr w:type="spellEnd"/>
            <w:r>
              <w:t xml:space="preserve">:”No hay acceso a los </w:t>
            </w:r>
            <w:proofErr w:type="spellStart"/>
            <w:r>
              <w:t>projectos</w:t>
            </w:r>
            <w:proofErr w:type="spellEnd"/>
            <w:r>
              <w:t xml:space="preserve"> X</w:t>
            </w:r>
            <w:proofErr w:type="gramStart"/>
            <w:r>
              <w:t>,Y</w:t>
            </w:r>
            <w:proofErr w:type="gramEnd"/>
            <w:r>
              <w:t>,..</w:t>
            </w:r>
            <w:proofErr w:type="spellStart"/>
            <w:r>
              <w:t>ect</w:t>
            </w:r>
            <w:proofErr w:type="spellEnd"/>
            <w:r>
              <w:t>, por lo que puede que la información mostrada este desfasada, si este mensaje se repite con frecuencia, puede que los proyectos Allan dejado de dar servicio, deselecciónelos”.</w:t>
            </w:r>
          </w:p>
        </w:tc>
      </w:tr>
      <w:tr w:rsidR="007A60BA" w:rsidRPr="006F1435" w:rsidTr="006B067B">
        <w:tblPrEx>
          <w:tblCellMar>
            <w:top w:w="0" w:type="dxa"/>
            <w:bottom w:w="0" w:type="dxa"/>
          </w:tblCellMar>
        </w:tblPrEx>
        <w:trPr>
          <w:cantSplit/>
        </w:trPr>
        <w:tc>
          <w:tcPr>
            <w:tcW w:w="2121" w:type="dxa"/>
            <w:vMerge w:val="restart"/>
          </w:tcPr>
          <w:p w:rsidR="007A60BA" w:rsidRPr="006F1435" w:rsidRDefault="007A60BA" w:rsidP="006B067B">
            <w:pPr>
              <w:pStyle w:val="Textoindependiente"/>
              <w:spacing w:before="20" w:after="20"/>
              <w:jc w:val="center"/>
            </w:pPr>
            <w:r>
              <w:lastRenderedPageBreak/>
              <w:t xml:space="preserve">Excepción 3: </w:t>
            </w:r>
            <w:proofErr w:type="spellStart"/>
            <w:r>
              <w:t>Bluettoth</w:t>
            </w:r>
            <w:proofErr w:type="spellEnd"/>
            <w:r>
              <w:t xml:space="preserve"> desactivado</w:t>
            </w:r>
          </w:p>
        </w:tc>
        <w:tc>
          <w:tcPr>
            <w:tcW w:w="682" w:type="dxa"/>
          </w:tcPr>
          <w:p w:rsidR="007A60BA" w:rsidRPr="006F1435" w:rsidRDefault="007A60BA" w:rsidP="006B067B">
            <w:pPr>
              <w:pStyle w:val="Textoindependiente"/>
              <w:spacing w:before="20" w:after="20"/>
              <w:jc w:val="center"/>
            </w:pPr>
            <w:r w:rsidRPr="006F1435">
              <w:t>Paso</w:t>
            </w:r>
          </w:p>
        </w:tc>
        <w:tc>
          <w:tcPr>
            <w:tcW w:w="5367" w:type="dxa"/>
          </w:tcPr>
          <w:p w:rsidR="007A60BA" w:rsidRPr="006F1435" w:rsidRDefault="007A60BA" w:rsidP="006B067B">
            <w:pPr>
              <w:pStyle w:val="Textoindependiente"/>
              <w:spacing w:before="20" w:after="20"/>
              <w:jc w:val="center"/>
            </w:pPr>
            <w:r w:rsidRPr="006F1435">
              <w:t>Acción</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5</w:t>
            </w:r>
          </w:p>
        </w:tc>
        <w:tc>
          <w:tcPr>
            <w:tcW w:w="5367" w:type="dxa"/>
          </w:tcPr>
          <w:p w:rsidR="007A60BA" w:rsidRPr="006F1435" w:rsidRDefault="007A60BA" w:rsidP="006B067B">
            <w:pPr>
              <w:pStyle w:val="Textoindependiente"/>
              <w:spacing w:before="20" w:after="20"/>
              <w:jc w:val="center"/>
            </w:pPr>
            <w:r>
              <w:t>Al abrir la app, salta un “</w:t>
            </w:r>
            <w:proofErr w:type="spellStart"/>
            <w:r>
              <w:t>Popub</w:t>
            </w:r>
            <w:proofErr w:type="spellEnd"/>
            <w:r>
              <w:t xml:space="preserve">”, solicitando que se active el </w:t>
            </w:r>
            <w:proofErr w:type="spellStart"/>
            <w:r>
              <w:t>bluettoth</w:t>
            </w:r>
            <w:proofErr w:type="spellEnd"/>
            <w:r>
              <w:t>. Y se reproduce el texto “</w:t>
            </w:r>
            <w:proofErr w:type="spellStart"/>
            <w:r>
              <w:t>iBoBlind</w:t>
            </w:r>
            <w:proofErr w:type="spellEnd"/>
            <w:r>
              <w:t xml:space="preserve"> necesita que active el </w:t>
            </w:r>
            <w:proofErr w:type="spellStart"/>
            <w:r>
              <w:t>Bluertooth</w:t>
            </w:r>
            <w:proofErr w:type="spellEnd"/>
            <w:r>
              <w:t xml:space="preserve"> de su terminar y a continuación reinicie el servicio, para poder funcionar”.</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6</w:t>
            </w:r>
          </w:p>
        </w:tc>
        <w:tc>
          <w:tcPr>
            <w:tcW w:w="5367" w:type="dxa"/>
          </w:tcPr>
          <w:p w:rsidR="007A60BA" w:rsidRPr="006F1435" w:rsidRDefault="007A60BA" w:rsidP="006B067B">
            <w:pPr>
              <w:pStyle w:val="Textoindependiente"/>
              <w:spacing w:before="20" w:after="20"/>
              <w:jc w:val="center"/>
            </w:pPr>
            <w:r>
              <w:t>El usuario, activa el Bluetooth y vuelve al APP. La pantalla del APP muestra un botono que pone “</w:t>
            </w:r>
            <w:proofErr w:type="spellStart"/>
            <w:r>
              <w:t>Start</w:t>
            </w:r>
            <w:proofErr w:type="spellEnd"/>
            <w:r>
              <w:t xml:space="preserve"> </w:t>
            </w:r>
            <w:proofErr w:type="spellStart"/>
            <w:r>
              <w:t>service</w:t>
            </w:r>
            <w:proofErr w:type="spellEnd"/>
            <w:r>
              <w:t>”.</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7</w:t>
            </w:r>
          </w:p>
        </w:tc>
        <w:tc>
          <w:tcPr>
            <w:tcW w:w="5367" w:type="dxa"/>
          </w:tcPr>
          <w:p w:rsidR="007A60BA" w:rsidRPr="006F1435" w:rsidRDefault="007A60BA" w:rsidP="006B067B">
            <w:pPr>
              <w:pStyle w:val="Textoindependiente"/>
              <w:spacing w:before="20" w:after="20"/>
              <w:jc w:val="center"/>
            </w:pPr>
            <w:r>
              <w:t xml:space="preserve">El usuario, pulsa el botón. Aparece un texto indicando que el servicio, esta iniciado y el botón cambian a “Stop </w:t>
            </w:r>
            <w:proofErr w:type="spellStart"/>
            <w:r>
              <w:t>Service</w:t>
            </w:r>
            <w:proofErr w:type="spellEnd"/>
            <w:r>
              <w:t>”.</w:t>
            </w:r>
          </w:p>
        </w:tc>
      </w:tr>
    </w:tbl>
    <w:p w:rsidR="007A60BA" w:rsidRPr="00475710" w:rsidRDefault="007A60BA" w:rsidP="007A60BA">
      <w:pPr>
        <w:pStyle w:val="Textoindependiente"/>
        <w:rPr>
          <w:lang w:eastAsia="es-ES"/>
        </w:rPr>
      </w:pPr>
    </w:p>
    <w:p w:rsidR="007A60BA" w:rsidRDefault="007A60BA" w:rsidP="007A60BA">
      <w:pPr>
        <w:pStyle w:val="Textoindependiente"/>
        <w:jc w:val="center"/>
      </w:pPr>
      <w:bookmarkStart w:id="23" w:name="_Toc430295064"/>
      <w:bookmarkStart w:id="24" w:name="_Toc430338337"/>
      <w:r>
        <w:t xml:space="preserve">Tabla </w:t>
      </w:r>
      <w:r>
        <w:fldChar w:fldCharType="begin"/>
      </w:r>
      <w:r>
        <w:instrText xml:space="preserve"> STYLEREF 1 \s </w:instrText>
      </w:r>
      <w:r>
        <w:fldChar w:fldCharType="separate"/>
      </w:r>
      <w:r w:rsidR="003D65EC">
        <w:rPr>
          <w:noProof/>
        </w:rPr>
        <w:t>0</w:t>
      </w:r>
      <w:r>
        <w:fldChar w:fldCharType="end"/>
      </w:r>
      <w:r>
        <w:t>.</w:t>
      </w:r>
      <w:r>
        <w:fldChar w:fldCharType="begin"/>
      </w:r>
      <w:r>
        <w:instrText xml:space="preserve"> SEQ Tabla \* ARABIC \s 1 </w:instrText>
      </w:r>
      <w:r>
        <w:fldChar w:fldCharType="separate"/>
      </w:r>
      <w:r w:rsidR="003D65EC">
        <w:rPr>
          <w:noProof/>
        </w:rPr>
        <w:t>8</w:t>
      </w:r>
      <w:r>
        <w:fldChar w:fldCharType="end"/>
      </w:r>
      <w:r>
        <w:t>: Primer Encendido, Configurar App.</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1"/>
        <w:gridCol w:w="682"/>
        <w:gridCol w:w="5367"/>
      </w:tblGrid>
      <w:tr w:rsidR="007A60BA" w:rsidRPr="006F1435" w:rsidTr="006B067B">
        <w:tblPrEx>
          <w:tblCellMar>
            <w:top w:w="0" w:type="dxa"/>
            <w:bottom w:w="0" w:type="dxa"/>
          </w:tblCellMar>
        </w:tblPrEx>
        <w:trPr>
          <w:cantSplit/>
        </w:trPr>
        <w:tc>
          <w:tcPr>
            <w:tcW w:w="2121" w:type="dxa"/>
            <w:shd w:val="clear" w:color="auto" w:fill="D0CECE"/>
          </w:tcPr>
          <w:p w:rsidR="007A60BA" w:rsidRPr="006F1435" w:rsidRDefault="007A60BA" w:rsidP="006B067B">
            <w:pPr>
              <w:pStyle w:val="Textoindependiente"/>
              <w:spacing w:before="20" w:after="20"/>
              <w:jc w:val="center"/>
              <w:rPr>
                <w:b/>
                <w:sz w:val="20"/>
              </w:rPr>
            </w:pPr>
            <w:r w:rsidRPr="006F1435">
              <w:rPr>
                <w:b/>
                <w:sz w:val="20"/>
              </w:rPr>
              <w:t>RF- 01</w:t>
            </w:r>
          </w:p>
        </w:tc>
        <w:tc>
          <w:tcPr>
            <w:tcW w:w="6049" w:type="dxa"/>
            <w:gridSpan w:val="2"/>
            <w:shd w:val="clear" w:color="auto" w:fill="D0CECE"/>
          </w:tcPr>
          <w:p w:rsidR="007A60BA" w:rsidRPr="006F1435" w:rsidRDefault="007A60BA" w:rsidP="006B067B">
            <w:pPr>
              <w:pStyle w:val="Textoindependiente"/>
              <w:spacing w:before="20" w:after="20"/>
              <w:jc w:val="center"/>
              <w:rPr>
                <w:b/>
                <w:sz w:val="20"/>
              </w:rPr>
            </w:pPr>
            <w:r>
              <w:rPr>
                <w:b/>
                <w:sz w:val="20"/>
              </w:rPr>
              <w:t>App Usuario, encendido.</w:t>
            </w:r>
          </w:p>
        </w:tc>
      </w:tr>
      <w:tr w:rsidR="007A60BA" w:rsidRPr="006F1435" w:rsidTr="006B067B">
        <w:tblPrEx>
          <w:tblCellMar>
            <w:top w:w="0" w:type="dxa"/>
            <w:bottom w:w="0" w:type="dxa"/>
          </w:tblCellMar>
        </w:tblPrEx>
        <w:trPr>
          <w:cantSplit/>
        </w:trPr>
        <w:tc>
          <w:tcPr>
            <w:tcW w:w="2121" w:type="dxa"/>
          </w:tcPr>
          <w:p w:rsidR="007A60BA" w:rsidRPr="006F1435" w:rsidRDefault="007A60BA" w:rsidP="006B067B">
            <w:pPr>
              <w:pStyle w:val="Textoindependiente"/>
              <w:spacing w:before="20" w:after="20"/>
              <w:jc w:val="center"/>
            </w:pPr>
            <w:r w:rsidRPr="006F1435">
              <w:t>Objetivos asociados</w:t>
            </w:r>
          </w:p>
        </w:tc>
        <w:tc>
          <w:tcPr>
            <w:tcW w:w="6049" w:type="dxa"/>
            <w:gridSpan w:val="2"/>
          </w:tcPr>
          <w:p w:rsidR="007A60BA" w:rsidRPr="006F1435" w:rsidRDefault="007A60BA" w:rsidP="006B067B">
            <w:pPr>
              <w:pStyle w:val="Textoindependiente"/>
              <w:spacing w:before="20" w:after="20"/>
              <w:jc w:val="center"/>
            </w:pPr>
            <w:r>
              <w:t>Mostrar información de uso y solicitar la selección de proyectos.</w:t>
            </w:r>
          </w:p>
        </w:tc>
      </w:tr>
      <w:tr w:rsidR="007A60BA" w:rsidRPr="006F1435" w:rsidTr="006B067B">
        <w:tblPrEx>
          <w:tblCellMar>
            <w:top w:w="0" w:type="dxa"/>
            <w:bottom w:w="0" w:type="dxa"/>
          </w:tblCellMar>
        </w:tblPrEx>
        <w:trPr>
          <w:cantSplit/>
        </w:trPr>
        <w:tc>
          <w:tcPr>
            <w:tcW w:w="2121" w:type="dxa"/>
          </w:tcPr>
          <w:p w:rsidR="007A60BA" w:rsidRPr="006F1435" w:rsidRDefault="007A60BA" w:rsidP="006B067B">
            <w:pPr>
              <w:pStyle w:val="Textoindependiente"/>
              <w:spacing w:before="20" w:after="20"/>
              <w:jc w:val="center"/>
            </w:pPr>
            <w:r w:rsidRPr="006F1435">
              <w:t>Descripción</w:t>
            </w:r>
          </w:p>
        </w:tc>
        <w:tc>
          <w:tcPr>
            <w:tcW w:w="6049" w:type="dxa"/>
            <w:gridSpan w:val="2"/>
          </w:tcPr>
          <w:p w:rsidR="007A60BA" w:rsidRPr="006F1435" w:rsidRDefault="007A60BA" w:rsidP="006B067B">
            <w:pPr>
              <w:pStyle w:val="Textoindependiente"/>
              <w:spacing w:before="20" w:after="20"/>
              <w:jc w:val="center"/>
            </w:pPr>
            <w:r>
              <w:t>La app del usuario, al arrancar por primera vez, indica su utilidad e indica las instrucciones de configuración. El usuario configura el app.</w:t>
            </w:r>
          </w:p>
          <w:p w:rsidR="007A60BA" w:rsidRPr="006F1435" w:rsidRDefault="007A60BA" w:rsidP="006B067B">
            <w:pPr>
              <w:pStyle w:val="Textoindependiente"/>
              <w:spacing w:before="20" w:after="20"/>
              <w:jc w:val="center"/>
            </w:pPr>
          </w:p>
        </w:tc>
      </w:tr>
      <w:tr w:rsidR="007A60BA" w:rsidRPr="006F1435" w:rsidTr="006B067B">
        <w:tblPrEx>
          <w:tblCellMar>
            <w:top w:w="0" w:type="dxa"/>
            <w:bottom w:w="0" w:type="dxa"/>
          </w:tblCellMar>
        </w:tblPrEx>
        <w:trPr>
          <w:cantSplit/>
        </w:trPr>
        <w:tc>
          <w:tcPr>
            <w:tcW w:w="2121" w:type="dxa"/>
          </w:tcPr>
          <w:p w:rsidR="007A60BA" w:rsidRPr="006F1435" w:rsidRDefault="007A60BA" w:rsidP="006B067B">
            <w:pPr>
              <w:pStyle w:val="Textoindependiente"/>
              <w:spacing w:before="20" w:after="20"/>
              <w:jc w:val="center"/>
            </w:pPr>
            <w:r w:rsidRPr="006F1435">
              <w:t>Precondición</w:t>
            </w:r>
          </w:p>
        </w:tc>
        <w:tc>
          <w:tcPr>
            <w:tcW w:w="6049" w:type="dxa"/>
            <w:gridSpan w:val="2"/>
          </w:tcPr>
          <w:p w:rsidR="007A60BA" w:rsidRPr="006F1435" w:rsidRDefault="007A60BA" w:rsidP="006B067B">
            <w:pPr>
              <w:pStyle w:val="Textoindependiente"/>
              <w:spacing w:before="20" w:after="20"/>
              <w:jc w:val="center"/>
            </w:pPr>
            <w:r>
              <w:t>Tener Instalada la APP en un terminal Android versión superior a 4.3, con GPS y Bluetooth activados.  Que  el terminar tenga instalado, las librerías de “Text-to-</w:t>
            </w:r>
            <w:proofErr w:type="spellStart"/>
            <w:r>
              <w:t>speech</w:t>
            </w:r>
            <w:proofErr w:type="spellEnd"/>
            <w:r>
              <w:t>” y conexión a internet.</w:t>
            </w:r>
          </w:p>
        </w:tc>
      </w:tr>
      <w:tr w:rsidR="007A60BA" w:rsidRPr="006F1435" w:rsidTr="006B067B">
        <w:tblPrEx>
          <w:tblCellMar>
            <w:top w:w="0" w:type="dxa"/>
            <w:bottom w:w="0" w:type="dxa"/>
          </w:tblCellMar>
        </w:tblPrEx>
        <w:trPr>
          <w:cantSplit/>
        </w:trPr>
        <w:tc>
          <w:tcPr>
            <w:tcW w:w="2121" w:type="dxa"/>
            <w:vMerge w:val="restart"/>
          </w:tcPr>
          <w:p w:rsidR="007A60BA" w:rsidRPr="006F1435" w:rsidRDefault="007A60BA" w:rsidP="006B067B">
            <w:pPr>
              <w:pStyle w:val="Textoindependiente"/>
              <w:spacing w:before="20" w:after="20"/>
              <w:jc w:val="center"/>
            </w:pPr>
            <w:r w:rsidRPr="006F1435">
              <w:t>Secuencia</w:t>
            </w:r>
          </w:p>
          <w:p w:rsidR="007A60BA" w:rsidRPr="006F1435" w:rsidRDefault="007A60BA" w:rsidP="006B067B">
            <w:pPr>
              <w:pStyle w:val="Textoindependiente"/>
              <w:spacing w:before="20" w:after="20"/>
              <w:jc w:val="center"/>
            </w:pPr>
            <w:r w:rsidRPr="006F1435">
              <w:t>Normal</w:t>
            </w:r>
          </w:p>
        </w:tc>
        <w:tc>
          <w:tcPr>
            <w:tcW w:w="682" w:type="dxa"/>
          </w:tcPr>
          <w:p w:rsidR="007A60BA" w:rsidRPr="006F1435" w:rsidRDefault="007A60BA" w:rsidP="006B067B">
            <w:pPr>
              <w:pStyle w:val="Textoindependiente"/>
              <w:spacing w:before="20" w:after="20"/>
              <w:jc w:val="center"/>
            </w:pPr>
            <w:r w:rsidRPr="006F1435">
              <w:t>Paso</w:t>
            </w:r>
          </w:p>
        </w:tc>
        <w:tc>
          <w:tcPr>
            <w:tcW w:w="5367" w:type="dxa"/>
          </w:tcPr>
          <w:p w:rsidR="007A60BA" w:rsidRPr="006F1435" w:rsidRDefault="007A60BA" w:rsidP="006B067B">
            <w:pPr>
              <w:pStyle w:val="Textoindependiente"/>
              <w:spacing w:before="20" w:after="20"/>
              <w:jc w:val="center"/>
            </w:pPr>
            <w:r w:rsidRPr="006F1435">
              <w:t>Acción</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rsidRPr="006F1435">
              <w:t>1</w:t>
            </w:r>
          </w:p>
        </w:tc>
        <w:tc>
          <w:tcPr>
            <w:tcW w:w="5367" w:type="dxa"/>
          </w:tcPr>
          <w:p w:rsidR="007A60BA" w:rsidRPr="006F1435" w:rsidRDefault="007A60BA" w:rsidP="006B067B">
            <w:pPr>
              <w:pStyle w:val="Textoindependiente"/>
              <w:spacing w:before="20" w:after="20"/>
              <w:jc w:val="center"/>
            </w:pPr>
            <w:r>
              <w:t>Pulsar sobre el icono del App o decir “</w:t>
            </w:r>
            <w:proofErr w:type="spellStart"/>
            <w:r>
              <w:t>iBoBlind</w:t>
            </w:r>
            <w:proofErr w:type="spellEnd"/>
            <w:r>
              <w:t>”.</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2</w:t>
            </w:r>
          </w:p>
        </w:tc>
        <w:tc>
          <w:tcPr>
            <w:tcW w:w="5367" w:type="dxa"/>
          </w:tcPr>
          <w:p w:rsidR="007A60BA" w:rsidRDefault="007A60BA" w:rsidP="006B067B">
            <w:pPr>
              <w:pStyle w:val="Textoindependiente"/>
              <w:spacing w:before="20" w:after="20"/>
              <w:jc w:val="center"/>
            </w:pPr>
            <w:r>
              <w:t>El App comprueba el acceso al servidor central.</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Default="007A60BA" w:rsidP="006B067B">
            <w:pPr>
              <w:pStyle w:val="Textoindependiente"/>
              <w:spacing w:before="20" w:after="20"/>
              <w:jc w:val="center"/>
            </w:pPr>
            <w:r>
              <w:t>3</w:t>
            </w:r>
          </w:p>
        </w:tc>
        <w:tc>
          <w:tcPr>
            <w:tcW w:w="5367" w:type="dxa"/>
          </w:tcPr>
          <w:p w:rsidR="007A60BA" w:rsidRDefault="007A60BA" w:rsidP="006B067B">
            <w:pPr>
              <w:pStyle w:val="Textoindependiente"/>
              <w:spacing w:before="20" w:after="20"/>
              <w:jc w:val="center"/>
            </w:pPr>
            <w:r>
              <w:t>Acceso verificado.</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4</w:t>
            </w:r>
          </w:p>
        </w:tc>
        <w:tc>
          <w:tcPr>
            <w:tcW w:w="5367" w:type="dxa"/>
          </w:tcPr>
          <w:p w:rsidR="007A60BA" w:rsidRPr="006F1435" w:rsidRDefault="007A60BA" w:rsidP="006B067B">
            <w:pPr>
              <w:pStyle w:val="Textoindependiente"/>
              <w:spacing w:before="20" w:after="20"/>
              <w:jc w:val="center"/>
            </w:pPr>
            <w:r>
              <w:t>La app muestra por pantalla  y reproduce el texto:”</w:t>
            </w:r>
            <w:proofErr w:type="spellStart"/>
            <w:r>
              <w:t>iBoBlid</w:t>
            </w:r>
            <w:proofErr w:type="spellEnd"/>
            <w:r>
              <w:t>, requiere que seleccione los proyectos de los cuales quiere recibir información, a continuación se listan los que proporcionan servicio cerca de donde se encuentra, para seleccionar uno, diga seleccionar o pulse sobre él”. En la pantalla se listan los proyectos. Y el app va reproduciendo los nombres de proyectos con un intervalo de tiempo entre ellos.</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5</w:t>
            </w:r>
          </w:p>
        </w:tc>
        <w:tc>
          <w:tcPr>
            <w:tcW w:w="5367" w:type="dxa"/>
          </w:tcPr>
          <w:p w:rsidR="007A60BA" w:rsidRDefault="007A60BA" w:rsidP="006B067B">
            <w:pPr>
              <w:pStyle w:val="Textoindependiente"/>
              <w:spacing w:before="20" w:after="20"/>
              <w:jc w:val="center"/>
            </w:pPr>
            <w:r>
              <w:t>El usuario selecciona dos proyectos.</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6</w:t>
            </w:r>
          </w:p>
        </w:tc>
        <w:tc>
          <w:tcPr>
            <w:tcW w:w="5367" w:type="dxa"/>
          </w:tcPr>
          <w:p w:rsidR="007A60BA" w:rsidRDefault="007A60BA" w:rsidP="006B067B">
            <w:pPr>
              <w:pStyle w:val="Textoindependiente"/>
              <w:spacing w:before="20" w:after="20"/>
              <w:jc w:val="center"/>
            </w:pPr>
            <w:r>
              <w:t>El app comprueba si se seleccionó algún proyecto.</w:t>
            </w:r>
          </w:p>
          <w:p w:rsidR="007A60BA" w:rsidRPr="006F1435" w:rsidRDefault="007A60BA" w:rsidP="006B067B">
            <w:pPr>
              <w:pStyle w:val="Textoindependiente"/>
              <w:spacing w:before="20" w:after="20"/>
              <w:jc w:val="center"/>
            </w:pP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7</w:t>
            </w:r>
          </w:p>
        </w:tc>
        <w:tc>
          <w:tcPr>
            <w:tcW w:w="5367" w:type="dxa"/>
          </w:tcPr>
          <w:p w:rsidR="007A60BA" w:rsidRDefault="007A60BA" w:rsidP="006B067B">
            <w:pPr>
              <w:pStyle w:val="Textoindependiente"/>
              <w:spacing w:before="20" w:after="20"/>
              <w:jc w:val="center"/>
            </w:pPr>
            <w:r>
              <w:t>El app reproduce la lista de proyectos seleccionados.</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8</w:t>
            </w:r>
          </w:p>
        </w:tc>
        <w:tc>
          <w:tcPr>
            <w:tcW w:w="5367" w:type="dxa"/>
          </w:tcPr>
          <w:p w:rsidR="007A60BA" w:rsidRDefault="007A60BA" w:rsidP="006B067B">
            <w:pPr>
              <w:pStyle w:val="Textoindependiente"/>
              <w:spacing w:before="20" w:after="20"/>
              <w:jc w:val="center"/>
            </w:pPr>
            <w:r>
              <w:t>El app muestra el botón “continuar” en pantalla y reproduce “Si desea seleccionar más proyectos diga “mas”, si desea deseleccionar proyectos diga “menos”, si desea continuar con la configuración diga “continuar”, si desea continuar diga “continuar”.</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Default="007A60BA" w:rsidP="006B067B">
            <w:pPr>
              <w:pStyle w:val="Textoindependiente"/>
              <w:spacing w:before="20" w:after="20"/>
              <w:jc w:val="center"/>
            </w:pPr>
            <w:r>
              <w:t>9</w:t>
            </w:r>
          </w:p>
        </w:tc>
        <w:tc>
          <w:tcPr>
            <w:tcW w:w="5367" w:type="dxa"/>
          </w:tcPr>
          <w:p w:rsidR="007A60BA" w:rsidRDefault="007A60BA" w:rsidP="006B067B">
            <w:pPr>
              <w:pStyle w:val="Textoindependiente"/>
              <w:spacing w:before="20" w:after="20"/>
              <w:jc w:val="center"/>
            </w:pPr>
            <w:r>
              <w:t>El usuario dice continuar o pulsa sobre el botón.</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Default="007A60BA" w:rsidP="006B067B">
            <w:pPr>
              <w:pStyle w:val="Textoindependiente"/>
              <w:spacing w:before="20" w:after="20"/>
              <w:jc w:val="center"/>
            </w:pPr>
            <w:r>
              <w:t>10</w:t>
            </w:r>
          </w:p>
        </w:tc>
        <w:tc>
          <w:tcPr>
            <w:tcW w:w="5367" w:type="dxa"/>
          </w:tcPr>
          <w:p w:rsidR="007A60BA" w:rsidRDefault="007A60BA" w:rsidP="006B067B">
            <w:pPr>
              <w:pStyle w:val="Textoindependiente"/>
              <w:spacing w:before="20" w:after="20"/>
              <w:jc w:val="center"/>
            </w:pPr>
            <w:r>
              <w:t xml:space="preserve">La app muestra y reproduce el texto “Se procede a descargar la información asociada a los proyectos seleccionados. Animo, solo queda un último paso. Puede seleccionar entre modo de trabajo Offline si desea reducir el consumo o modo Online si desea tener siempre la información actualizada, en este último caso, la aplicación requiere de conexión permanente a internet. Indique en qué modo quiere que trabaje la aplicación, pulsando sobre el botón o diciendo “Off” para el modo </w:t>
            </w:r>
            <w:proofErr w:type="spellStart"/>
            <w:r>
              <w:t>OffLine</w:t>
            </w:r>
            <w:proofErr w:type="spellEnd"/>
            <w:r>
              <w:t xml:space="preserve"> y “</w:t>
            </w:r>
            <w:proofErr w:type="spellStart"/>
            <w:r>
              <w:t>On</w:t>
            </w:r>
            <w:proofErr w:type="spellEnd"/>
            <w:r>
              <w:t>” para el modo Online”.</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Default="007A60BA" w:rsidP="006B067B">
            <w:pPr>
              <w:pStyle w:val="Textoindependiente"/>
              <w:spacing w:before="20" w:after="20"/>
              <w:jc w:val="center"/>
            </w:pPr>
            <w:r>
              <w:t>11</w:t>
            </w:r>
          </w:p>
        </w:tc>
        <w:tc>
          <w:tcPr>
            <w:tcW w:w="5367" w:type="dxa"/>
          </w:tcPr>
          <w:p w:rsidR="007A60BA" w:rsidRDefault="007A60BA" w:rsidP="006B067B">
            <w:pPr>
              <w:pStyle w:val="Textoindependiente"/>
              <w:spacing w:before="20" w:after="20"/>
              <w:jc w:val="center"/>
            </w:pPr>
            <w:r>
              <w:t xml:space="preserve">El usuario selecciona modo </w:t>
            </w:r>
            <w:proofErr w:type="spellStart"/>
            <w:r>
              <w:t>OffLine</w:t>
            </w:r>
            <w:proofErr w:type="spellEnd"/>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Default="007A60BA" w:rsidP="006B067B">
            <w:pPr>
              <w:pStyle w:val="Textoindependiente"/>
              <w:spacing w:before="20" w:after="20"/>
              <w:jc w:val="center"/>
            </w:pPr>
            <w:r>
              <w:t>12</w:t>
            </w:r>
          </w:p>
        </w:tc>
        <w:tc>
          <w:tcPr>
            <w:tcW w:w="5367" w:type="dxa"/>
          </w:tcPr>
          <w:p w:rsidR="007A60BA" w:rsidRDefault="007A60BA" w:rsidP="006B067B">
            <w:pPr>
              <w:pStyle w:val="Textoindependiente"/>
              <w:spacing w:before="20" w:after="20"/>
              <w:jc w:val="center"/>
            </w:pPr>
            <w:r>
              <w:t xml:space="preserve">La app reproduce y muestra el texto “Ha seleccionado trabajar en modo </w:t>
            </w:r>
            <w:proofErr w:type="spellStart"/>
            <w:r>
              <w:t>OffLine</w:t>
            </w:r>
            <w:proofErr w:type="spellEnd"/>
            <w:r>
              <w:t>. Puede cambiar el modo estando en la aplicación, al decir “</w:t>
            </w:r>
            <w:proofErr w:type="spellStart"/>
            <w:r>
              <w:t>Settings</w:t>
            </w:r>
            <w:proofErr w:type="spellEnd"/>
            <w:r>
              <w:t>” o pulsar sobre ellas. Quiere iniciar el servicio ahora o prefiere salir de la aplicación. Diga “iniciar” o diga “salir”, o pulse sobre el botón correspondiente.”</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Default="007A60BA" w:rsidP="006B067B">
            <w:pPr>
              <w:pStyle w:val="Textoindependiente"/>
              <w:spacing w:before="20" w:after="20"/>
              <w:jc w:val="center"/>
            </w:pPr>
            <w:r>
              <w:t>13</w:t>
            </w:r>
          </w:p>
        </w:tc>
        <w:tc>
          <w:tcPr>
            <w:tcW w:w="5367" w:type="dxa"/>
          </w:tcPr>
          <w:p w:rsidR="007A60BA" w:rsidRDefault="007A60BA" w:rsidP="006B067B">
            <w:pPr>
              <w:pStyle w:val="Textoindependiente"/>
              <w:spacing w:before="20" w:after="20"/>
              <w:jc w:val="center"/>
            </w:pPr>
            <w:r>
              <w:t>El usuario selecciona salir</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Default="007A60BA" w:rsidP="006B067B">
            <w:pPr>
              <w:pStyle w:val="Textoindependiente"/>
              <w:spacing w:before="20" w:after="20"/>
              <w:jc w:val="center"/>
            </w:pPr>
            <w:r>
              <w:t>14</w:t>
            </w:r>
          </w:p>
        </w:tc>
        <w:tc>
          <w:tcPr>
            <w:tcW w:w="5367" w:type="dxa"/>
          </w:tcPr>
          <w:p w:rsidR="007A60BA" w:rsidRDefault="007A60BA" w:rsidP="006B067B">
            <w:pPr>
              <w:pStyle w:val="Textoindependiente"/>
              <w:spacing w:before="20" w:after="20"/>
              <w:jc w:val="center"/>
            </w:pPr>
            <w:r>
              <w:t>Se sale de la aplicación tras guardar la configuración seleccionada.</w:t>
            </w:r>
          </w:p>
        </w:tc>
      </w:tr>
      <w:tr w:rsidR="007A60BA" w:rsidRPr="006F1435" w:rsidTr="006B067B">
        <w:tblPrEx>
          <w:tblCellMar>
            <w:top w:w="0" w:type="dxa"/>
            <w:bottom w:w="0" w:type="dxa"/>
          </w:tblCellMar>
        </w:tblPrEx>
        <w:trPr>
          <w:cantSplit/>
        </w:trPr>
        <w:tc>
          <w:tcPr>
            <w:tcW w:w="2121" w:type="dxa"/>
            <w:vMerge w:val="restart"/>
          </w:tcPr>
          <w:p w:rsidR="007A60BA" w:rsidRPr="006F1435" w:rsidRDefault="007A60BA" w:rsidP="006B067B">
            <w:pPr>
              <w:pStyle w:val="Textoindependiente"/>
              <w:spacing w:before="20" w:after="20"/>
              <w:jc w:val="center"/>
            </w:pPr>
            <w:r>
              <w:t>Excepción 1: No hay acceso a internet.</w:t>
            </w:r>
          </w:p>
        </w:tc>
        <w:tc>
          <w:tcPr>
            <w:tcW w:w="682" w:type="dxa"/>
          </w:tcPr>
          <w:p w:rsidR="007A60BA" w:rsidRPr="006F1435" w:rsidRDefault="007A60BA" w:rsidP="006B067B">
            <w:pPr>
              <w:pStyle w:val="Textoindependiente"/>
              <w:spacing w:before="20" w:after="20"/>
              <w:jc w:val="center"/>
            </w:pPr>
            <w:r w:rsidRPr="006F1435">
              <w:t>Paso</w:t>
            </w:r>
          </w:p>
        </w:tc>
        <w:tc>
          <w:tcPr>
            <w:tcW w:w="5367" w:type="dxa"/>
          </w:tcPr>
          <w:p w:rsidR="007A60BA" w:rsidRPr="006F1435" w:rsidRDefault="007A60BA" w:rsidP="006B067B">
            <w:pPr>
              <w:pStyle w:val="Textoindependiente"/>
              <w:spacing w:before="20" w:after="20"/>
              <w:jc w:val="center"/>
            </w:pPr>
            <w:r w:rsidRPr="006F1435">
              <w:t>Acción</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3</w:t>
            </w:r>
          </w:p>
        </w:tc>
        <w:tc>
          <w:tcPr>
            <w:tcW w:w="5367" w:type="dxa"/>
          </w:tcPr>
          <w:p w:rsidR="007A60BA" w:rsidRPr="006F1435" w:rsidRDefault="007A60BA" w:rsidP="006B067B">
            <w:pPr>
              <w:pStyle w:val="Textoindependiente"/>
              <w:spacing w:before="20" w:after="20"/>
              <w:jc w:val="center"/>
            </w:pPr>
            <w:r>
              <w:t xml:space="preserve">No hay acceso a internet, se muestra y se reproduce el </w:t>
            </w:r>
            <w:proofErr w:type="spellStart"/>
            <w:r>
              <w:t>popub</w:t>
            </w:r>
            <w:proofErr w:type="spellEnd"/>
            <w:r>
              <w:t xml:space="preserve">:”Internet Desactivado, </w:t>
            </w:r>
            <w:proofErr w:type="spellStart"/>
            <w:r>
              <w:t>iBoBlind</w:t>
            </w:r>
            <w:proofErr w:type="spellEnd"/>
            <w:r>
              <w:t xml:space="preserve"> requiere de conexión a internet, la primera vez que se inicia. Active internet y acceda al app  de nuevo”.</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4</w:t>
            </w:r>
          </w:p>
        </w:tc>
        <w:tc>
          <w:tcPr>
            <w:tcW w:w="5367" w:type="dxa"/>
          </w:tcPr>
          <w:p w:rsidR="007A60BA" w:rsidRPr="006F1435" w:rsidRDefault="007A60BA" w:rsidP="006B067B">
            <w:pPr>
              <w:pStyle w:val="Textoindependiente"/>
              <w:spacing w:before="20" w:after="20"/>
              <w:jc w:val="center"/>
            </w:pPr>
            <w:r>
              <w:t>El usuario activa internet -&gt;Secuencia Normal, paso 1.</w:t>
            </w:r>
          </w:p>
        </w:tc>
      </w:tr>
      <w:tr w:rsidR="007A60BA" w:rsidRPr="006F1435" w:rsidTr="006B067B">
        <w:tblPrEx>
          <w:tblCellMar>
            <w:top w:w="0" w:type="dxa"/>
            <w:bottom w:w="0" w:type="dxa"/>
          </w:tblCellMar>
        </w:tblPrEx>
        <w:trPr>
          <w:cantSplit/>
        </w:trPr>
        <w:tc>
          <w:tcPr>
            <w:tcW w:w="2121" w:type="dxa"/>
            <w:vMerge w:val="restart"/>
          </w:tcPr>
          <w:p w:rsidR="007A60BA" w:rsidRPr="006F1435" w:rsidRDefault="007A60BA" w:rsidP="006B067B">
            <w:pPr>
              <w:pStyle w:val="Textoindependiente"/>
              <w:spacing w:before="20" w:after="20"/>
              <w:jc w:val="center"/>
            </w:pPr>
            <w:r>
              <w:t xml:space="preserve">Excepción 2: No hay proyectos activos para la </w:t>
            </w:r>
            <w:r>
              <w:lastRenderedPageBreak/>
              <w:t>región en la que se encuentra.</w:t>
            </w:r>
          </w:p>
        </w:tc>
        <w:tc>
          <w:tcPr>
            <w:tcW w:w="682" w:type="dxa"/>
          </w:tcPr>
          <w:p w:rsidR="007A60BA" w:rsidRPr="006F1435" w:rsidRDefault="007A60BA" w:rsidP="006B067B">
            <w:pPr>
              <w:pStyle w:val="Textoindependiente"/>
              <w:spacing w:before="20" w:after="20"/>
              <w:jc w:val="center"/>
            </w:pPr>
            <w:r w:rsidRPr="006F1435">
              <w:lastRenderedPageBreak/>
              <w:t>Paso</w:t>
            </w:r>
          </w:p>
        </w:tc>
        <w:tc>
          <w:tcPr>
            <w:tcW w:w="5367" w:type="dxa"/>
          </w:tcPr>
          <w:p w:rsidR="007A60BA" w:rsidRPr="006F1435" w:rsidRDefault="007A60BA" w:rsidP="006B067B">
            <w:pPr>
              <w:pStyle w:val="Textoindependiente"/>
              <w:spacing w:before="20" w:after="20"/>
              <w:jc w:val="center"/>
            </w:pPr>
            <w:r w:rsidRPr="006F1435">
              <w:t>Acción</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4</w:t>
            </w:r>
          </w:p>
        </w:tc>
        <w:tc>
          <w:tcPr>
            <w:tcW w:w="5367" w:type="dxa"/>
          </w:tcPr>
          <w:p w:rsidR="007A60BA" w:rsidRPr="006F1435" w:rsidRDefault="007A60BA" w:rsidP="006B067B">
            <w:pPr>
              <w:pStyle w:val="Textoindependiente"/>
              <w:spacing w:before="20" w:after="20"/>
              <w:jc w:val="center"/>
            </w:pPr>
            <w:r>
              <w:t>La aplicación no obtiene datos, para un radio de 20Km alrededor de donde se encuentra el usuario.</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5</w:t>
            </w:r>
          </w:p>
        </w:tc>
        <w:tc>
          <w:tcPr>
            <w:tcW w:w="5367" w:type="dxa"/>
          </w:tcPr>
          <w:p w:rsidR="007A60BA" w:rsidRPr="006F1435" w:rsidRDefault="007A60BA" w:rsidP="006B067B">
            <w:pPr>
              <w:pStyle w:val="Textoindependiente"/>
              <w:spacing w:before="20" w:after="20"/>
              <w:jc w:val="center"/>
            </w:pPr>
            <w:r>
              <w:t xml:space="preserve">La aplicación muestra un </w:t>
            </w:r>
            <w:proofErr w:type="spellStart"/>
            <w:r>
              <w:t>popub</w:t>
            </w:r>
            <w:proofErr w:type="spellEnd"/>
            <w:r>
              <w:t xml:space="preserve"> y reproduce el texto “No se ha encontrado información almacenada en el servidor en un radio de 20Km centrado en su posición. Inténtelo de nuevo cuando se encuentre en un núcleo urbano diferente al actual. Gracias por usar </w:t>
            </w:r>
            <w:proofErr w:type="spellStart"/>
            <w:r>
              <w:t>iBoBlind</w:t>
            </w:r>
            <w:proofErr w:type="spellEnd"/>
            <w:r>
              <w:t>. Diga salir, para cerrar esta aplicación o pulse sobre el botón”.”.</w:t>
            </w:r>
          </w:p>
          <w:p w:rsidR="007A60BA" w:rsidRPr="006F1435" w:rsidRDefault="007A60BA" w:rsidP="006B067B">
            <w:pPr>
              <w:pStyle w:val="Textoindependiente"/>
              <w:spacing w:before="20" w:after="20"/>
              <w:jc w:val="center"/>
            </w:pP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6</w:t>
            </w:r>
          </w:p>
        </w:tc>
        <w:tc>
          <w:tcPr>
            <w:tcW w:w="5367" w:type="dxa"/>
          </w:tcPr>
          <w:p w:rsidR="007A60BA" w:rsidRPr="006F1435" w:rsidRDefault="007A60BA" w:rsidP="006B067B">
            <w:pPr>
              <w:pStyle w:val="Textoindependiente"/>
              <w:spacing w:before="20" w:after="20"/>
              <w:jc w:val="center"/>
            </w:pPr>
            <w:r>
              <w:t>El usuario sale de la aplicación.</w:t>
            </w:r>
          </w:p>
        </w:tc>
      </w:tr>
      <w:tr w:rsidR="007A60BA" w:rsidRPr="006F1435" w:rsidTr="006B067B">
        <w:tblPrEx>
          <w:tblCellMar>
            <w:top w:w="0" w:type="dxa"/>
            <w:bottom w:w="0" w:type="dxa"/>
          </w:tblCellMar>
        </w:tblPrEx>
        <w:trPr>
          <w:cantSplit/>
        </w:trPr>
        <w:tc>
          <w:tcPr>
            <w:tcW w:w="2121" w:type="dxa"/>
            <w:vMerge w:val="restart"/>
          </w:tcPr>
          <w:p w:rsidR="007A60BA" w:rsidRPr="006F1435" w:rsidRDefault="007A60BA" w:rsidP="006B067B">
            <w:pPr>
              <w:pStyle w:val="Textoindependiente"/>
              <w:spacing w:before="20" w:after="20"/>
              <w:jc w:val="center"/>
            </w:pPr>
            <w:r>
              <w:t xml:space="preserve">Rama 2: El usuario selecciona añadir más proyectos </w:t>
            </w:r>
          </w:p>
        </w:tc>
        <w:tc>
          <w:tcPr>
            <w:tcW w:w="682" w:type="dxa"/>
          </w:tcPr>
          <w:p w:rsidR="007A60BA" w:rsidRPr="006F1435" w:rsidRDefault="007A60BA" w:rsidP="006B067B">
            <w:pPr>
              <w:pStyle w:val="Textoindependiente"/>
              <w:spacing w:before="20" w:after="20"/>
              <w:jc w:val="center"/>
            </w:pPr>
            <w:r w:rsidRPr="006F1435">
              <w:t>Paso</w:t>
            </w:r>
          </w:p>
        </w:tc>
        <w:tc>
          <w:tcPr>
            <w:tcW w:w="5367" w:type="dxa"/>
          </w:tcPr>
          <w:p w:rsidR="007A60BA" w:rsidRPr="006F1435" w:rsidRDefault="007A60BA" w:rsidP="006B067B">
            <w:pPr>
              <w:pStyle w:val="Textoindependiente"/>
              <w:spacing w:before="20" w:after="20"/>
              <w:jc w:val="center"/>
            </w:pPr>
            <w:r w:rsidRPr="006F1435">
              <w:t>Acción</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9</w:t>
            </w:r>
          </w:p>
        </w:tc>
        <w:tc>
          <w:tcPr>
            <w:tcW w:w="5367" w:type="dxa"/>
          </w:tcPr>
          <w:p w:rsidR="007A60BA" w:rsidRPr="006F1435" w:rsidRDefault="007A60BA" w:rsidP="006B067B">
            <w:pPr>
              <w:pStyle w:val="Textoindependiente"/>
              <w:spacing w:before="20" w:after="20"/>
              <w:jc w:val="center"/>
            </w:pPr>
            <w:r>
              <w:t>El usuario dice “mas”.</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10</w:t>
            </w:r>
          </w:p>
        </w:tc>
        <w:tc>
          <w:tcPr>
            <w:tcW w:w="5367" w:type="dxa"/>
          </w:tcPr>
          <w:p w:rsidR="007A60BA" w:rsidRPr="006F1435" w:rsidRDefault="007A60BA" w:rsidP="006B067B">
            <w:pPr>
              <w:pStyle w:val="Textoindependiente"/>
              <w:spacing w:before="20" w:after="20"/>
              <w:jc w:val="center"/>
            </w:pPr>
            <w:r>
              <w:t>La aplicación, muestra y reproduce los proyectos que no han sido seleccionados anteriormente.</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Default="007A60BA" w:rsidP="006B067B">
            <w:pPr>
              <w:pStyle w:val="Textoindependiente"/>
              <w:spacing w:before="20" w:after="20"/>
              <w:jc w:val="center"/>
            </w:pPr>
            <w:r>
              <w:t>11</w:t>
            </w:r>
          </w:p>
        </w:tc>
        <w:tc>
          <w:tcPr>
            <w:tcW w:w="5367" w:type="dxa"/>
          </w:tcPr>
          <w:p w:rsidR="007A60BA" w:rsidRDefault="007A60BA" w:rsidP="006B067B">
            <w:pPr>
              <w:pStyle w:val="Textoindependiente"/>
              <w:spacing w:before="20" w:after="20"/>
              <w:jc w:val="center"/>
            </w:pPr>
            <w:r>
              <w:t>El usuario selecciona nuevos proyectos.</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12</w:t>
            </w:r>
          </w:p>
        </w:tc>
        <w:tc>
          <w:tcPr>
            <w:tcW w:w="5367" w:type="dxa"/>
          </w:tcPr>
          <w:p w:rsidR="007A60BA" w:rsidRPr="006F1435" w:rsidRDefault="007A60BA" w:rsidP="006B067B">
            <w:pPr>
              <w:pStyle w:val="Textoindependiente"/>
              <w:spacing w:before="20" w:after="20"/>
              <w:jc w:val="center"/>
            </w:pPr>
            <w:r>
              <w:t>Continuar por secuencia normal, paso 8.</w:t>
            </w:r>
          </w:p>
        </w:tc>
      </w:tr>
      <w:tr w:rsidR="007A60BA" w:rsidRPr="006F1435" w:rsidTr="006B067B">
        <w:tblPrEx>
          <w:tblCellMar>
            <w:top w:w="0" w:type="dxa"/>
            <w:bottom w:w="0" w:type="dxa"/>
          </w:tblCellMar>
        </w:tblPrEx>
        <w:trPr>
          <w:cantSplit/>
        </w:trPr>
        <w:tc>
          <w:tcPr>
            <w:tcW w:w="2121" w:type="dxa"/>
            <w:vMerge w:val="restart"/>
          </w:tcPr>
          <w:p w:rsidR="007A60BA" w:rsidRPr="006F1435" w:rsidRDefault="007A60BA" w:rsidP="006B067B">
            <w:pPr>
              <w:pStyle w:val="Textoindependiente"/>
              <w:spacing w:before="20" w:after="20"/>
              <w:jc w:val="center"/>
            </w:pPr>
            <w:r>
              <w:t>Rama 3: El usuario selecciona quitar proyectos seleccionados</w:t>
            </w:r>
          </w:p>
        </w:tc>
        <w:tc>
          <w:tcPr>
            <w:tcW w:w="682" w:type="dxa"/>
          </w:tcPr>
          <w:p w:rsidR="007A60BA" w:rsidRPr="006F1435" w:rsidRDefault="007A60BA" w:rsidP="006B067B">
            <w:pPr>
              <w:pStyle w:val="Textoindependiente"/>
              <w:spacing w:before="20" w:after="20"/>
              <w:jc w:val="center"/>
            </w:pPr>
            <w:r w:rsidRPr="006F1435">
              <w:t>Paso</w:t>
            </w:r>
          </w:p>
        </w:tc>
        <w:tc>
          <w:tcPr>
            <w:tcW w:w="5367" w:type="dxa"/>
          </w:tcPr>
          <w:p w:rsidR="007A60BA" w:rsidRPr="006F1435" w:rsidRDefault="007A60BA" w:rsidP="006B067B">
            <w:pPr>
              <w:pStyle w:val="Textoindependiente"/>
              <w:spacing w:before="20" w:after="20"/>
              <w:jc w:val="center"/>
            </w:pPr>
            <w:r w:rsidRPr="006F1435">
              <w:t>Acción</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9</w:t>
            </w:r>
          </w:p>
        </w:tc>
        <w:tc>
          <w:tcPr>
            <w:tcW w:w="5367" w:type="dxa"/>
          </w:tcPr>
          <w:p w:rsidR="007A60BA" w:rsidRPr="006F1435" w:rsidRDefault="007A60BA" w:rsidP="006B067B">
            <w:pPr>
              <w:pStyle w:val="Textoindependiente"/>
              <w:spacing w:before="20" w:after="20"/>
              <w:jc w:val="center"/>
            </w:pPr>
            <w:r>
              <w:t>El usuario dice “mas”.</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10</w:t>
            </w:r>
          </w:p>
        </w:tc>
        <w:tc>
          <w:tcPr>
            <w:tcW w:w="5367" w:type="dxa"/>
          </w:tcPr>
          <w:p w:rsidR="007A60BA" w:rsidRPr="006F1435" w:rsidRDefault="007A60BA" w:rsidP="006B067B">
            <w:pPr>
              <w:pStyle w:val="Textoindependiente"/>
              <w:spacing w:before="20" w:after="20"/>
              <w:jc w:val="center"/>
            </w:pPr>
            <w:r>
              <w:t>La aplicación, muestra y reproduce los proyectos que han sido seleccionados anteriormente.</w:t>
            </w:r>
          </w:p>
        </w:tc>
      </w:tr>
      <w:tr w:rsidR="007A60BA"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Default="007A60BA" w:rsidP="006B067B">
            <w:pPr>
              <w:pStyle w:val="Textoindependiente"/>
              <w:spacing w:before="20" w:after="20"/>
              <w:jc w:val="center"/>
            </w:pPr>
            <w:r>
              <w:t>11</w:t>
            </w:r>
          </w:p>
        </w:tc>
        <w:tc>
          <w:tcPr>
            <w:tcW w:w="5367" w:type="dxa"/>
          </w:tcPr>
          <w:p w:rsidR="007A60BA" w:rsidRDefault="007A60BA" w:rsidP="006B067B">
            <w:pPr>
              <w:pStyle w:val="Textoindependiente"/>
              <w:spacing w:before="20" w:after="20"/>
              <w:jc w:val="center"/>
            </w:pPr>
            <w:r>
              <w:t xml:space="preserve">El usuario selecciona proyectos a </w:t>
            </w:r>
            <w:proofErr w:type="spellStart"/>
            <w:r>
              <w:t>deselecionar</w:t>
            </w:r>
            <w:proofErr w:type="spellEnd"/>
            <w:r>
              <w:t>.</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12</w:t>
            </w:r>
          </w:p>
        </w:tc>
        <w:tc>
          <w:tcPr>
            <w:tcW w:w="5367" w:type="dxa"/>
          </w:tcPr>
          <w:p w:rsidR="007A60BA" w:rsidRPr="006F1435" w:rsidRDefault="007A60BA" w:rsidP="006B067B">
            <w:pPr>
              <w:pStyle w:val="Textoindependiente"/>
              <w:spacing w:before="20" w:after="20"/>
              <w:jc w:val="center"/>
            </w:pPr>
            <w:r>
              <w:t>Continuar por secuencia normal, paso 8.</w:t>
            </w:r>
          </w:p>
        </w:tc>
      </w:tr>
    </w:tbl>
    <w:p w:rsidR="007A60BA" w:rsidRPr="006F1435" w:rsidRDefault="007A60BA" w:rsidP="007A60BA">
      <w:pPr>
        <w:pStyle w:val="Textoindependiente"/>
        <w:spacing w:before="20" w:after="20"/>
        <w:jc w:val="center"/>
      </w:pPr>
    </w:p>
    <w:p w:rsidR="007A60BA" w:rsidRDefault="007A60BA" w:rsidP="007A60BA">
      <w:pPr>
        <w:pStyle w:val="Textoindependiente"/>
        <w:jc w:val="center"/>
      </w:pPr>
      <w:bookmarkStart w:id="25" w:name="_Toc430295065"/>
      <w:bookmarkStart w:id="26" w:name="_Toc430338338"/>
      <w:r>
        <w:t xml:space="preserve">Tabla </w:t>
      </w:r>
      <w:r>
        <w:fldChar w:fldCharType="begin"/>
      </w:r>
      <w:r>
        <w:instrText xml:space="preserve"> STYLEREF 1 \s </w:instrText>
      </w:r>
      <w:r>
        <w:fldChar w:fldCharType="separate"/>
      </w:r>
      <w:r w:rsidR="003D65EC">
        <w:rPr>
          <w:noProof/>
        </w:rPr>
        <w:t>0</w:t>
      </w:r>
      <w:r>
        <w:fldChar w:fldCharType="end"/>
      </w:r>
      <w:r>
        <w:t>.</w:t>
      </w:r>
      <w:r>
        <w:fldChar w:fldCharType="begin"/>
      </w:r>
      <w:r>
        <w:instrText xml:space="preserve"> SEQ Tabla \* ARABIC \s 1 </w:instrText>
      </w:r>
      <w:r>
        <w:fldChar w:fldCharType="separate"/>
      </w:r>
      <w:r w:rsidR="003D65EC">
        <w:rPr>
          <w:noProof/>
        </w:rPr>
        <w:t>9</w:t>
      </w:r>
      <w:r>
        <w:fldChar w:fldCharType="end"/>
      </w:r>
      <w:r>
        <w:t>: Detener el servicio.</w:t>
      </w:r>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1"/>
        <w:gridCol w:w="682"/>
        <w:gridCol w:w="5367"/>
      </w:tblGrid>
      <w:tr w:rsidR="007A60BA" w:rsidRPr="006F1435" w:rsidTr="006B067B">
        <w:tblPrEx>
          <w:tblCellMar>
            <w:top w:w="0" w:type="dxa"/>
            <w:bottom w:w="0" w:type="dxa"/>
          </w:tblCellMar>
        </w:tblPrEx>
        <w:trPr>
          <w:cantSplit/>
        </w:trPr>
        <w:tc>
          <w:tcPr>
            <w:tcW w:w="2121" w:type="dxa"/>
            <w:shd w:val="clear" w:color="auto" w:fill="D0CECE"/>
          </w:tcPr>
          <w:p w:rsidR="007A60BA" w:rsidRPr="006F1435" w:rsidRDefault="007A60BA" w:rsidP="006B067B">
            <w:pPr>
              <w:pStyle w:val="Textoindependiente"/>
              <w:spacing w:before="20" w:after="20"/>
              <w:jc w:val="center"/>
              <w:rPr>
                <w:b/>
                <w:sz w:val="20"/>
              </w:rPr>
            </w:pPr>
            <w:r w:rsidRPr="006F1435">
              <w:rPr>
                <w:b/>
                <w:sz w:val="20"/>
              </w:rPr>
              <w:t>RF- 01</w:t>
            </w:r>
          </w:p>
        </w:tc>
        <w:tc>
          <w:tcPr>
            <w:tcW w:w="6049" w:type="dxa"/>
            <w:gridSpan w:val="2"/>
            <w:shd w:val="clear" w:color="auto" w:fill="D0CECE"/>
          </w:tcPr>
          <w:p w:rsidR="007A60BA" w:rsidRPr="006F1435" w:rsidRDefault="007A60BA" w:rsidP="006B067B">
            <w:pPr>
              <w:pStyle w:val="Textoindependiente"/>
              <w:spacing w:before="20" w:after="20"/>
              <w:jc w:val="center"/>
              <w:rPr>
                <w:b/>
                <w:sz w:val="20"/>
              </w:rPr>
            </w:pPr>
            <w:r>
              <w:rPr>
                <w:b/>
                <w:sz w:val="20"/>
              </w:rPr>
              <w:t>App Usuario, Detener servicio.</w:t>
            </w:r>
          </w:p>
        </w:tc>
      </w:tr>
      <w:tr w:rsidR="007A60BA" w:rsidRPr="006F1435" w:rsidTr="006B067B">
        <w:tblPrEx>
          <w:tblCellMar>
            <w:top w:w="0" w:type="dxa"/>
            <w:bottom w:w="0" w:type="dxa"/>
          </w:tblCellMar>
        </w:tblPrEx>
        <w:trPr>
          <w:cantSplit/>
        </w:trPr>
        <w:tc>
          <w:tcPr>
            <w:tcW w:w="2121" w:type="dxa"/>
          </w:tcPr>
          <w:p w:rsidR="007A60BA" w:rsidRPr="006F1435" w:rsidRDefault="007A60BA" w:rsidP="006B067B">
            <w:pPr>
              <w:pStyle w:val="Textoindependiente"/>
              <w:spacing w:before="20" w:after="20"/>
              <w:jc w:val="center"/>
            </w:pPr>
            <w:r w:rsidRPr="006F1435">
              <w:t>Objetivos asociados</w:t>
            </w:r>
          </w:p>
        </w:tc>
        <w:tc>
          <w:tcPr>
            <w:tcW w:w="6049" w:type="dxa"/>
            <w:gridSpan w:val="2"/>
          </w:tcPr>
          <w:p w:rsidR="007A60BA" w:rsidRPr="006F1435" w:rsidRDefault="007A60BA" w:rsidP="006B067B">
            <w:pPr>
              <w:pStyle w:val="Textoindependiente"/>
              <w:spacing w:before="20" w:after="20"/>
              <w:jc w:val="center"/>
            </w:pPr>
            <w:r>
              <w:t>Parar de escuchar locuciones, deteniendo el servicio.</w:t>
            </w:r>
          </w:p>
        </w:tc>
      </w:tr>
      <w:tr w:rsidR="007A60BA" w:rsidRPr="006F1435" w:rsidTr="006B067B">
        <w:tblPrEx>
          <w:tblCellMar>
            <w:top w:w="0" w:type="dxa"/>
            <w:bottom w:w="0" w:type="dxa"/>
          </w:tblCellMar>
        </w:tblPrEx>
        <w:trPr>
          <w:cantSplit/>
        </w:trPr>
        <w:tc>
          <w:tcPr>
            <w:tcW w:w="2121" w:type="dxa"/>
          </w:tcPr>
          <w:p w:rsidR="007A60BA" w:rsidRPr="006F1435" w:rsidRDefault="007A60BA" w:rsidP="006B067B">
            <w:pPr>
              <w:pStyle w:val="Textoindependiente"/>
              <w:spacing w:before="20" w:after="20"/>
              <w:jc w:val="center"/>
            </w:pPr>
            <w:r w:rsidRPr="006F1435">
              <w:t>Descripción</w:t>
            </w:r>
          </w:p>
        </w:tc>
        <w:tc>
          <w:tcPr>
            <w:tcW w:w="6049" w:type="dxa"/>
            <w:gridSpan w:val="2"/>
          </w:tcPr>
          <w:p w:rsidR="007A60BA" w:rsidRPr="006F1435" w:rsidRDefault="007A60BA" w:rsidP="006B067B">
            <w:pPr>
              <w:pStyle w:val="Textoindependiente"/>
              <w:spacing w:before="20" w:after="20"/>
              <w:jc w:val="center"/>
            </w:pPr>
            <w:r>
              <w:t>El servicio de detección de i-</w:t>
            </w:r>
            <w:proofErr w:type="spellStart"/>
            <w:r>
              <w:t>beacon</w:t>
            </w:r>
            <w:proofErr w:type="spellEnd"/>
            <w:r>
              <w:t xml:space="preserve">, no se detiene al salir del app. Para poder pararlo, hay que regresar al APP y pulsar sobre el botón “Stop </w:t>
            </w:r>
            <w:proofErr w:type="spellStart"/>
            <w:r>
              <w:t>service</w:t>
            </w:r>
            <w:proofErr w:type="spellEnd"/>
            <w:r>
              <w:t xml:space="preserve">” o decir “Stop </w:t>
            </w:r>
            <w:proofErr w:type="spellStart"/>
            <w:r>
              <w:t>iBoBlind</w:t>
            </w:r>
            <w:proofErr w:type="spellEnd"/>
            <w:r>
              <w:t xml:space="preserve"> </w:t>
            </w:r>
            <w:proofErr w:type="spellStart"/>
            <w:r>
              <w:t>service</w:t>
            </w:r>
            <w:proofErr w:type="spellEnd"/>
            <w:r>
              <w:t>”.</w:t>
            </w:r>
          </w:p>
          <w:p w:rsidR="007A60BA" w:rsidRPr="006F1435" w:rsidRDefault="007A60BA" w:rsidP="006B067B">
            <w:pPr>
              <w:pStyle w:val="Textoindependiente"/>
              <w:spacing w:before="20" w:after="20"/>
              <w:jc w:val="center"/>
            </w:pPr>
          </w:p>
        </w:tc>
      </w:tr>
      <w:tr w:rsidR="007A60BA" w:rsidRPr="006F1435" w:rsidTr="006B067B">
        <w:tblPrEx>
          <w:tblCellMar>
            <w:top w:w="0" w:type="dxa"/>
            <w:bottom w:w="0" w:type="dxa"/>
          </w:tblCellMar>
        </w:tblPrEx>
        <w:trPr>
          <w:cantSplit/>
        </w:trPr>
        <w:tc>
          <w:tcPr>
            <w:tcW w:w="2121" w:type="dxa"/>
          </w:tcPr>
          <w:p w:rsidR="007A60BA" w:rsidRPr="006F1435" w:rsidRDefault="007A60BA" w:rsidP="006B067B">
            <w:pPr>
              <w:pStyle w:val="Textoindependiente"/>
              <w:spacing w:before="20" w:after="20"/>
              <w:jc w:val="center"/>
            </w:pPr>
            <w:r w:rsidRPr="006F1435">
              <w:t>Precondición</w:t>
            </w:r>
          </w:p>
        </w:tc>
        <w:tc>
          <w:tcPr>
            <w:tcW w:w="6049" w:type="dxa"/>
            <w:gridSpan w:val="2"/>
          </w:tcPr>
          <w:p w:rsidR="007A60BA" w:rsidRPr="006F1435" w:rsidRDefault="007A60BA" w:rsidP="006B067B">
            <w:pPr>
              <w:pStyle w:val="Textoindependiente"/>
              <w:spacing w:before="20" w:after="20"/>
              <w:jc w:val="center"/>
            </w:pPr>
            <w:r>
              <w:t>Tener Instalada la APP en un terminal Android versión superior a 4.8, con GPS y Bluetooth. Y que tenga instalado, las librerías de “Text-to-</w:t>
            </w:r>
            <w:proofErr w:type="spellStart"/>
            <w:r>
              <w:t>speech</w:t>
            </w:r>
            <w:proofErr w:type="spellEnd"/>
            <w:r>
              <w:t>”.</w:t>
            </w:r>
          </w:p>
        </w:tc>
      </w:tr>
      <w:tr w:rsidR="007A60BA" w:rsidRPr="006F1435" w:rsidTr="006B067B">
        <w:tblPrEx>
          <w:tblCellMar>
            <w:top w:w="0" w:type="dxa"/>
            <w:bottom w:w="0" w:type="dxa"/>
          </w:tblCellMar>
        </w:tblPrEx>
        <w:trPr>
          <w:cantSplit/>
        </w:trPr>
        <w:tc>
          <w:tcPr>
            <w:tcW w:w="2121" w:type="dxa"/>
            <w:vMerge w:val="restart"/>
          </w:tcPr>
          <w:p w:rsidR="007A60BA" w:rsidRPr="006F1435" w:rsidRDefault="007A60BA" w:rsidP="006B067B">
            <w:pPr>
              <w:pStyle w:val="Textoindependiente"/>
              <w:spacing w:before="20" w:after="20"/>
              <w:jc w:val="center"/>
            </w:pPr>
            <w:r w:rsidRPr="006F1435">
              <w:t>Secuencia</w:t>
            </w:r>
          </w:p>
          <w:p w:rsidR="007A60BA" w:rsidRPr="006F1435" w:rsidRDefault="007A60BA" w:rsidP="006B067B">
            <w:pPr>
              <w:pStyle w:val="Textoindependiente"/>
              <w:spacing w:before="20" w:after="20"/>
              <w:jc w:val="center"/>
            </w:pPr>
            <w:r w:rsidRPr="006F1435">
              <w:t>Normal</w:t>
            </w:r>
          </w:p>
        </w:tc>
        <w:tc>
          <w:tcPr>
            <w:tcW w:w="682" w:type="dxa"/>
          </w:tcPr>
          <w:p w:rsidR="007A60BA" w:rsidRPr="006F1435" w:rsidRDefault="007A60BA" w:rsidP="006B067B">
            <w:pPr>
              <w:pStyle w:val="Textoindependiente"/>
              <w:spacing w:before="20" w:after="20"/>
              <w:jc w:val="center"/>
            </w:pPr>
            <w:r w:rsidRPr="006F1435">
              <w:t>Paso</w:t>
            </w:r>
          </w:p>
        </w:tc>
        <w:tc>
          <w:tcPr>
            <w:tcW w:w="5367" w:type="dxa"/>
          </w:tcPr>
          <w:p w:rsidR="007A60BA" w:rsidRPr="006F1435" w:rsidRDefault="007A60BA" w:rsidP="006B067B">
            <w:pPr>
              <w:pStyle w:val="Textoindependiente"/>
              <w:spacing w:before="20" w:after="20"/>
              <w:jc w:val="center"/>
            </w:pPr>
            <w:r w:rsidRPr="006F1435">
              <w:t>Acción</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rsidRPr="006F1435">
              <w:t>1</w:t>
            </w:r>
          </w:p>
        </w:tc>
        <w:tc>
          <w:tcPr>
            <w:tcW w:w="5367" w:type="dxa"/>
          </w:tcPr>
          <w:p w:rsidR="007A60BA" w:rsidRPr="006F1435" w:rsidRDefault="007A60BA" w:rsidP="006B067B">
            <w:pPr>
              <w:pStyle w:val="Textoindependiente"/>
              <w:spacing w:before="20" w:after="20"/>
              <w:jc w:val="center"/>
            </w:pPr>
            <w:r>
              <w:t>Pulsar sobre el icono del App o decir “</w:t>
            </w:r>
            <w:proofErr w:type="spellStart"/>
            <w:r>
              <w:t>iBoBlind</w:t>
            </w:r>
            <w:proofErr w:type="spellEnd"/>
            <w:r>
              <w:t>”.</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rsidRPr="006F1435">
              <w:t>2</w:t>
            </w:r>
          </w:p>
        </w:tc>
        <w:tc>
          <w:tcPr>
            <w:tcW w:w="5367" w:type="dxa"/>
          </w:tcPr>
          <w:p w:rsidR="007A60BA" w:rsidRPr="006F1435" w:rsidRDefault="007A60BA" w:rsidP="006B067B">
            <w:pPr>
              <w:pStyle w:val="Textoindependiente"/>
              <w:spacing w:before="20" w:after="20"/>
              <w:jc w:val="center"/>
            </w:pPr>
            <w:r>
              <w:t xml:space="preserve">Aparece en la pantalla, un texto indicando que el servicio está en ejecución y un botón, con el texto “Stop </w:t>
            </w:r>
            <w:proofErr w:type="spellStart"/>
            <w:r>
              <w:t>Service</w:t>
            </w:r>
            <w:proofErr w:type="spellEnd"/>
            <w:r>
              <w:t xml:space="preserve">”. La aplicación reproduce el texto: ”Servicio </w:t>
            </w:r>
            <w:proofErr w:type="spellStart"/>
            <w:r>
              <w:t>iBoBlind</w:t>
            </w:r>
            <w:proofErr w:type="spellEnd"/>
            <w:r>
              <w:t xml:space="preserve"> en ejecución, para detenerlo diga “Stop </w:t>
            </w:r>
            <w:proofErr w:type="spellStart"/>
            <w:r>
              <w:t>iBoBlind</w:t>
            </w:r>
            <w:proofErr w:type="spellEnd"/>
            <w:r>
              <w:t xml:space="preserve"> </w:t>
            </w:r>
            <w:proofErr w:type="spellStart"/>
            <w:r>
              <w:t>service</w:t>
            </w:r>
            <w:proofErr w:type="spellEnd"/>
            <w:r>
              <w:t>””</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rsidRPr="006F1435">
              <w:t>3</w:t>
            </w:r>
          </w:p>
        </w:tc>
        <w:tc>
          <w:tcPr>
            <w:tcW w:w="5367" w:type="dxa"/>
          </w:tcPr>
          <w:p w:rsidR="007A60BA" w:rsidRPr="006F1435" w:rsidRDefault="007A60BA" w:rsidP="006B067B">
            <w:pPr>
              <w:pStyle w:val="Textoindependiente"/>
              <w:spacing w:before="20" w:after="20"/>
              <w:jc w:val="center"/>
            </w:pPr>
            <w:r>
              <w:t>El usuario pulsa detiene el servicio.</w:t>
            </w:r>
          </w:p>
        </w:tc>
      </w:tr>
      <w:tr w:rsidR="007A60BA" w:rsidRPr="006F1435" w:rsidTr="006B067B">
        <w:tblPrEx>
          <w:tblCellMar>
            <w:top w:w="0" w:type="dxa"/>
            <w:bottom w:w="0" w:type="dxa"/>
          </w:tblCellMar>
        </w:tblPrEx>
        <w:trPr>
          <w:cantSplit/>
        </w:trPr>
        <w:tc>
          <w:tcPr>
            <w:tcW w:w="2121" w:type="dxa"/>
            <w:vMerge/>
          </w:tcPr>
          <w:p w:rsidR="007A60BA" w:rsidRPr="006F1435" w:rsidRDefault="007A60BA" w:rsidP="006B067B">
            <w:pPr>
              <w:pStyle w:val="Textoindependiente"/>
              <w:spacing w:before="20" w:after="20"/>
              <w:jc w:val="center"/>
            </w:pPr>
          </w:p>
        </w:tc>
        <w:tc>
          <w:tcPr>
            <w:tcW w:w="682" w:type="dxa"/>
          </w:tcPr>
          <w:p w:rsidR="007A60BA" w:rsidRPr="006F1435" w:rsidRDefault="007A60BA" w:rsidP="006B067B">
            <w:pPr>
              <w:pStyle w:val="Textoindependiente"/>
              <w:spacing w:before="20" w:after="20"/>
              <w:jc w:val="center"/>
            </w:pPr>
            <w:r>
              <w:t>4</w:t>
            </w:r>
          </w:p>
        </w:tc>
        <w:tc>
          <w:tcPr>
            <w:tcW w:w="5367" w:type="dxa"/>
          </w:tcPr>
          <w:p w:rsidR="007A60BA" w:rsidRDefault="007A60BA" w:rsidP="006B067B">
            <w:pPr>
              <w:pStyle w:val="Textoindependiente"/>
              <w:spacing w:before="20" w:after="20"/>
              <w:jc w:val="center"/>
            </w:pPr>
            <w:r>
              <w:t>El servicio se detiene y el botón cambia a “</w:t>
            </w:r>
            <w:proofErr w:type="spellStart"/>
            <w:r>
              <w:t>Start</w:t>
            </w:r>
            <w:proofErr w:type="spellEnd"/>
            <w:r>
              <w:t xml:space="preserve"> </w:t>
            </w:r>
            <w:proofErr w:type="spellStart"/>
            <w:r>
              <w:t>Service</w:t>
            </w:r>
            <w:proofErr w:type="spellEnd"/>
            <w:r>
              <w:t>”.La App reproduce el texto “Servicio detenido, para iniciarlo diga “</w:t>
            </w:r>
            <w:proofErr w:type="spellStart"/>
            <w:r>
              <w:t>Start</w:t>
            </w:r>
            <w:proofErr w:type="spellEnd"/>
            <w:r>
              <w:t xml:space="preserve"> </w:t>
            </w:r>
            <w:proofErr w:type="spellStart"/>
            <w:r>
              <w:t>iBoBlind</w:t>
            </w:r>
            <w:proofErr w:type="spellEnd"/>
            <w:r>
              <w:t xml:space="preserve"> </w:t>
            </w:r>
            <w:proofErr w:type="spellStart"/>
            <w:r>
              <w:t>service</w:t>
            </w:r>
            <w:proofErr w:type="spellEnd"/>
            <w:r>
              <w:t>”</w:t>
            </w:r>
          </w:p>
        </w:tc>
      </w:tr>
    </w:tbl>
    <w:p w:rsidR="00F27661" w:rsidRPr="008C4C27" w:rsidRDefault="00F27661" w:rsidP="00B55F4D">
      <w:pPr>
        <w:pStyle w:val="HTMLconformatoprevio"/>
      </w:pPr>
    </w:p>
    <w:sectPr w:rsidR="00F27661" w:rsidRPr="008C4C27">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685" w:rsidRDefault="00A27685" w:rsidP="00013A2B">
      <w:pPr>
        <w:spacing w:after="0" w:line="240" w:lineRule="auto"/>
      </w:pPr>
      <w:r>
        <w:separator/>
      </w:r>
    </w:p>
  </w:endnote>
  <w:endnote w:type="continuationSeparator" w:id="0">
    <w:p w:rsidR="00A27685" w:rsidRDefault="00A27685" w:rsidP="0001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EC0" w:rsidRPr="00013A2B" w:rsidRDefault="002B7EC0" w:rsidP="00013A2B">
    <w:pPr>
      <w:tabs>
        <w:tab w:val="center" w:pos="4550"/>
        <w:tab w:val="left" w:pos="5818"/>
      </w:tabs>
      <w:ind w:right="260"/>
      <w:jc w:val="right"/>
      <w:rPr>
        <w:rFonts w:ascii="Calibri" w:eastAsia="Calibri" w:hAnsi="Calibri" w:cs="Times New Roman"/>
        <w:color w:val="222A35"/>
        <w:sz w:val="24"/>
        <w:szCs w:val="24"/>
        <w:lang w:eastAsia="en-US"/>
      </w:rPr>
    </w:pPr>
    <w:r w:rsidRPr="00013A2B">
      <w:rPr>
        <w:rFonts w:ascii="Calibri" w:eastAsia="Calibri" w:hAnsi="Calibri" w:cs="Times New Roman"/>
        <w:color w:val="8496B0"/>
        <w:spacing w:val="60"/>
        <w:sz w:val="24"/>
        <w:szCs w:val="24"/>
        <w:lang w:eastAsia="en-US"/>
      </w:rPr>
      <w:t>Página</w:t>
    </w:r>
    <w:r w:rsidRPr="00013A2B">
      <w:rPr>
        <w:rFonts w:ascii="Calibri" w:eastAsia="Calibri" w:hAnsi="Calibri" w:cs="Times New Roman"/>
        <w:color w:val="8496B0"/>
        <w:sz w:val="24"/>
        <w:szCs w:val="24"/>
        <w:lang w:eastAsia="en-US"/>
      </w:rPr>
      <w:t xml:space="preserve"> </w:t>
    </w:r>
    <w:r w:rsidRPr="00013A2B">
      <w:rPr>
        <w:rFonts w:ascii="Calibri" w:eastAsia="Calibri" w:hAnsi="Calibri" w:cs="Times New Roman"/>
        <w:color w:val="323E4F"/>
        <w:sz w:val="24"/>
        <w:szCs w:val="24"/>
        <w:lang w:eastAsia="en-US"/>
      </w:rPr>
      <w:fldChar w:fldCharType="begin"/>
    </w:r>
    <w:r w:rsidRPr="00013A2B">
      <w:rPr>
        <w:rFonts w:ascii="Calibri" w:eastAsia="Calibri" w:hAnsi="Calibri" w:cs="Times New Roman"/>
        <w:color w:val="323E4F"/>
        <w:sz w:val="24"/>
        <w:szCs w:val="24"/>
        <w:lang w:eastAsia="en-US"/>
      </w:rPr>
      <w:instrText>PAGE   \* MERGEFORMAT</w:instrText>
    </w:r>
    <w:r w:rsidRPr="00013A2B">
      <w:rPr>
        <w:rFonts w:ascii="Calibri" w:eastAsia="Calibri" w:hAnsi="Calibri" w:cs="Times New Roman"/>
        <w:color w:val="323E4F"/>
        <w:sz w:val="24"/>
        <w:szCs w:val="24"/>
        <w:lang w:eastAsia="en-US"/>
      </w:rPr>
      <w:fldChar w:fldCharType="separate"/>
    </w:r>
    <w:r w:rsidR="00972A2F">
      <w:rPr>
        <w:rFonts w:ascii="Calibri" w:eastAsia="Calibri" w:hAnsi="Calibri" w:cs="Times New Roman"/>
        <w:noProof/>
        <w:color w:val="323E4F"/>
        <w:sz w:val="24"/>
        <w:szCs w:val="24"/>
        <w:lang w:eastAsia="en-US"/>
      </w:rPr>
      <w:t>5</w:t>
    </w:r>
    <w:r w:rsidRPr="00013A2B">
      <w:rPr>
        <w:rFonts w:ascii="Calibri" w:eastAsia="Calibri" w:hAnsi="Calibri" w:cs="Times New Roman"/>
        <w:color w:val="323E4F"/>
        <w:sz w:val="24"/>
        <w:szCs w:val="24"/>
        <w:lang w:eastAsia="en-US"/>
      </w:rPr>
      <w:fldChar w:fldCharType="end"/>
    </w:r>
    <w:r w:rsidRPr="00013A2B">
      <w:rPr>
        <w:rFonts w:ascii="Calibri" w:eastAsia="Calibri" w:hAnsi="Calibri" w:cs="Times New Roman"/>
        <w:color w:val="323E4F"/>
        <w:sz w:val="24"/>
        <w:szCs w:val="24"/>
        <w:lang w:eastAsia="en-US"/>
      </w:rPr>
      <w:t xml:space="preserve"> | </w:t>
    </w:r>
    <w:r w:rsidRPr="00013A2B">
      <w:rPr>
        <w:rFonts w:ascii="Calibri" w:eastAsia="Calibri" w:hAnsi="Calibri" w:cs="Times New Roman"/>
        <w:color w:val="323E4F"/>
        <w:sz w:val="24"/>
        <w:szCs w:val="24"/>
        <w:lang w:eastAsia="en-US"/>
      </w:rPr>
      <w:fldChar w:fldCharType="begin"/>
    </w:r>
    <w:r w:rsidRPr="00013A2B">
      <w:rPr>
        <w:rFonts w:ascii="Calibri" w:eastAsia="Calibri" w:hAnsi="Calibri" w:cs="Times New Roman"/>
        <w:color w:val="323E4F"/>
        <w:sz w:val="24"/>
        <w:szCs w:val="24"/>
        <w:lang w:eastAsia="en-US"/>
      </w:rPr>
      <w:instrText>NUMPAGES  \* Arabic  \* MERGEFORMAT</w:instrText>
    </w:r>
    <w:r w:rsidRPr="00013A2B">
      <w:rPr>
        <w:rFonts w:ascii="Calibri" w:eastAsia="Calibri" w:hAnsi="Calibri" w:cs="Times New Roman"/>
        <w:color w:val="323E4F"/>
        <w:sz w:val="24"/>
        <w:szCs w:val="24"/>
        <w:lang w:eastAsia="en-US"/>
      </w:rPr>
      <w:fldChar w:fldCharType="separate"/>
    </w:r>
    <w:r w:rsidR="00972A2F">
      <w:rPr>
        <w:rFonts w:ascii="Calibri" w:eastAsia="Calibri" w:hAnsi="Calibri" w:cs="Times New Roman"/>
        <w:noProof/>
        <w:color w:val="323E4F"/>
        <w:sz w:val="24"/>
        <w:szCs w:val="24"/>
        <w:lang w:eastAsia="en-US"/>
      </w:rPr>
      <w:t>11</w:t>
    </w:r>
    <w:r w:rsidRPr="00013A2B">
      <w:rPr>
        <w:rFonts w:ascii="Calibri" w:eastAsia="Calibri" w:hAnsi="Calibri" w:cs="Times New Roman"/>
        <w:color w:val="323E4F"/>
        <w:sz w:val="24"/>
        <w:szCs w:val="24"/>
        <w:lang w:eastAsia="en-US"/>
      </w:rPr>
      <w:fldChar w:fldCharType="end"/>
    </w:r>
  </w:p>
  <w:p w:rsidR="002B7EC0" w:rsidRDefault="002B7E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685" w:rsidRDefault="00A27685" w:rsidP="00013A2B">
      <w:pPr>
        <w:spacing w:after="0" w:line="240" w:lineRule="auto"/>
      </w:pPr>
      <w:r>
        <w:separator/>
      </w:r>
    </w:p>
  </w:footnote>
  <w:footnote w:type="continuationSeparator" w:id="0">
    <w:p w:rsidR="00A27685" w:rsidRDefault="00A27685" w:rsidP="00013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EC0" w:rsidRPr="00DF19DE" w:rsidDel="00163BF1" w:rsidRDefault="002B7EC0" w:rsidP="00DF19DE">
    <w:pPr>
      <w:pStyle w:val="Ttulo2"/>
      <w:spacing w:after="240"/>
      <w:rPr>
        <w:del w:id="27" w:author="paco" w:date="2015-03-31T04:00:00Z"/>
        <w:rFonts w:ascii="Times New Roman" w:eastAsia="Times New Roman" w:hAnsi="Times New Roman" w:cs="Times New Roman"/>
        <w:b/>
        <w:bCs/>
        <w:color w:val="auto"/>
        <w:position w:val="6"/>
        <w:sz w:val="22"/>
        <w:szCs w:val="22"/>
        <w:u w:val="thick" w:color="2E74B5" w:themeColor="accent1" w:themeShade="BF"/>
        <w:lang w:eastAsia="es-ES"/>
        <w14:stylisticSets>
          <w14:styleSet w14:id="19"/>
        </w14:stylisticSets>
        <w:rPrChange w:id="28" w:author="paco" w:date="2015-03-31T04:02:00Z">
          <w:rPr>
            <w:del w:id="29" w:author="paco" w:date="2015-03-31T04:00:00Z"/>
            <w:rFonts w:ascii="Times New Roman" w:eastAsia="Times New Roman" w:hAnsi="Times New Roman" w:cs="Times New Roman"/>
            <w:b/>
            <w:bCs/>
            <w:color w:val="auto"/>
            <w:sz w:val="22"/>
            <w:szCs w:val="22"/>
            <w:lang w:eastAsia="es-ES"/>
          </w:rPr>
        </w:rPrChange>
      </w:rPr>
    </w:pPr>
    <w:ins w:id="30" w:author="paco" w:date="2015-03-31T04:00:00Z">
      <w:r w:rsidRPr="00DF19DE">
        <w:rPr>
          <w:b/>
          <w:noProof/>
          <w:color w:val="073763"/>
          <w:position w:val="6"/>
          <w:sz w:val="24"/>
          <w:szCs w:val="24"/>
          <w:u w:val="thick" w:color="2E74B5" w:themeColor="accent1" w:themeShade="BF"/>
          <w14:stylisticSets>
            <w14:styleSet w14:id="19"/>
          </w14:stylisticSets>
        </w:rPr>
        <w:drawing>
          <wp:inline distT="0" distB="0" distL="0" distR="0" wp14:anchorId="4ED22F36" wp14:editId="706A0E0B">
            <wp:extent cx="382979" cy="3829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aKNLECaXc3l2T2Xk1A-Dvana3uaVOSJ60nkJt_q5UwcZUUCLGkNyNL-LVLmB0h9mbyvXPJThFd9re8gX4l-1rspWaTkqdyfiOVFISHMS1rKaAMIliJnNjRWsb9TTafVNXBV4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82979" cy="382979"/>
                    </a:xfrm>
                    <a:prstGeom prst="rect">
                      <a:avLst/>
                    </a:prstGeom>
                    <a:noFill/>
                    <a:ln>
                      <a:noFill/>
                    </a:ln>
                  </pic:spPr>
                </pic:pic>
              </a:graphicData>
            </a:graphic>
          </wp:inline>
        </w:drawing>
      </w:r>
    </w:ins>
    <w:del w:id="31" w:author="paco" w:date="2015-03-31T04:00:00Z">
      <w:r w:rsidRPr="00DF19DE" w:rsidDel="00163BF1">
        <w:rPr>
          <w:b/>
          <w:noProof/>
          <w:position w:val="6"/>
          <w:sz w:val="24"/>
          <w:szCs w:val="24"/>
          <w:u w:val="thick" w:color="2E74B5" w:themeColor="accent1" w:themeShade="BF"/>
          <w14:stylisticSets>
            <w14:styleSet w14:id="19"/>
          </w14:stylisticSets>
        </w:rPr>
        <mc:AlternateContent>
          <mc:Choice Requires="wps">
            <w:drawing>
              <wp:anchor distT="0" distB="0" distL="114300" distR="114300" simplePos="0" relativeHeight="251686912" behindDoc="0" locked="0" layoutInCell="1" allowOverlap="1" wp14:anchorId="2FA9BDA0" wp14:editId="1DDC5FE5">
                <wp:simplePos x="0" y="0"/>
                <wp:positionH relativeFrom="margin">
                  <wp:posOffset>8890</wp:posOffset>
                </wp:positionH>
                <wp:positionV relativeFrom="paragraph">
                  <wp:posOffset>754380</wp:posOffset>
                </wp:positionV>
                <wp:extent cx="5372100" cy="15240"/>
                <wp:effectExtent l="0" t="0" r="19050" b="22860"/>
                <wp:wrapNone/>
                <wp:docPr id="8" name="Conector recto 4"/>
                <wp:cNvGraphicFramePr/>
                <a:graphic xmlns:a="http://schemas.openxmlformats.org/drawingml/2006/main">
                  <a:graphicData uri="http://schemas.microsoft.com/office/word/2010/wordprocessingShape">
                    <wps:wsp>
                      <wps:cNvCnPr/>
                      <wps:spPr>
                        <a:xfrm>
                          <a:off x="0" y="0"/>
                          <a:ext cx="5372100" cy="1524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AA03D" id="Conector recto 4" o:spid="_x0000_s1026" style="position:absolute;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pt,59.4pt" to="423.7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" strokecolor="#4472c4 [3208]" strokeweight="1.5pt">
                <v:stroke joinstyle="miter"/>
                <w10:wrap anchorx="margin"/>
              </v:line>
            </w:pict>
          </mc:Fallback>
        </mc:AlternateContent>
      </w:r>
    </w:del>
    <w:proofErr w:type="gramStart"/>
    <w:r w:rsidR="00DF19DE" w:rsidRPr="00DF19DE">
      <w:rPr>
        <w:b/>
        <w:position w:val="6"/>
        <w:sz w:val="24"/>
        <w:szCs w:val="24"/>
        <w:u w:val="thick" w:color="2E74B5" w:themeColor="accent1" w:themeShade="BF"/>
        <w14:stylisticSets>
          <w14:styleSet w14:id="19"/>
        </w14:stylisticSets>
      </w:rPr>
      <w:t>i-</w:t>
    </w:r>
    <w:proofErr w:type="spellStart"/>
    <w:r w:rsidRPr="00DF19DE">
      <w:rPr>
        <w:b/>
        <w:position w:val="6"/>
        <w:sz w:val="24"/>
        <w:szCs w:val="24"/>
        <w:u w:val="thick" w:color="2E74B5" w:themeColor="accent1" w:themeShade="BF"/>
        <w14:stylisticSets>
          <w14:styleSet w14:id="19"/>
        </w14:stylisticSets>
      </w:rPr>
      <w:t>BoBlind</w:t>
    </w:r>
    <w:proofErr w:type="spellEnd"/>
    <w:proofErr w:type="gramEnd"/>
    <w:r w:rsidR="00DF19DE" w:rsidRPr="00DF19DE">
      <w:rPr>
        <w:b/>
        <w:position w:val="6"/>
        <w:sz w:val="24"/>
        <w:szCs w:val="24"/>
        <w:u w:val="thick" w:color="2E74B5" w:themeColor="accent1" w:themeShade="BF"/>
        <w14:stylisticSets>
          <w14:styleSet w14:id="19"/>
        </w14:stylisticSets>
      </w:rPr>
      <w:t xml:space="preserve"> </w:t>
    </w:r>
    <w:r w:rsidRPr="00DF19DE">
      <w:rPr>
        <w:b/>
        <w:position w:val="6"/>
        <w:sz w:val="24"/>
        <w:szCs w:val="24"/>
        <w:u w:val="thick" w:color="2E74B5" w:themeColor="accent1" w:themeShade="BF"/>
        <w14:stylisticSets>
          <w14:styleSet w14:id="19"/>
        </w14:stylisticSets>
      </w:rPr>
      <w:t xml:space="preserve">: </w:t>
    </w:r>
    <w:r w:rsidR="005D0656">
      <w:rPr>
        <w:b/>
        <w:position w:val="6"/>
        <w:sz w:val="24"/>
        <w:szCs w:val="24"/>
        <w:u w:val="thick" w:color="2E74B5" w:themeColor="accent1" w:themeShade="BF"/>
        <w14:stylisticSets>
          <w14:styleSet w14:id="19"/>
        </w14:stylisticSets>
      </w:rPr>
      <w:t>Especificaciones funcionales versión 0</w:t>
    </w:r>
    <w:r w:rsidR="00DF19DE" w:rsidRPr="00DF19DE">
      <w:rPr>
        <w:b/>
        <w:color w:val="5B9BD5" w:themeColor="accent1"/>
        <w:position w:val="6"/>
        <w:sz w:val="24"/>
        <w:szCs w:val="24"/>
        <w:u w:val="thick" w:color="2E74B5" w:themeColor="accent1" w:themeShade="BF"/>
        <w14:stylisticSets>
          <w14:styleSet w14:id="19"/>
        </w14:stylisticSets>
      </w:rPr>
      <w:t xml:space="preserve">           </w:t>
    </w:r>
    <w:ins w:id="32" w:author="paco" w:date="2015-03-31T04:02:00Z">
      <w:r w:rsidRPr="00DF19DE">
        <w:rPr>
          <w:color w:val="5B9BD5" w:themeColor="accent1"/>
          <w:position w:val="6"/>
          <w:u w:val="thick" w:color="2E74B5" w:themeColor="accent1" w:themeShade="BF"/>
          <w14:stylisticSets>
            <w14:styleSet w14:id="19"/>
          </w14:stylisticSets>
          <w:rPrChange w:id="33" w:author="paco" w:date="2015-03-31T04:02:00Z">
            <w:rPr>
              <w:color w:val="5B9BD5" w:themeColor="accent1"/>
            </w:rPr>
          </w:rPrChange>
        </w:rPr>
        <w:t xml:space="preserve">Leonor </w:t>
      </w:r>
    </w:ins>
    <w:r w:rsidR="00DF19DE" w:rsidRPr="00DF19DE">
      <w:rPr>
        <w:color w:val="5B9BD5" w:themeColor="accent1"/>
        <w:position w:val="6"/>
        <w:u w:val="thick" w:color="2E74B5" w:themeColor="accent1" w:themeShade="BF"/>
        <w14:stylisticSets>
          <w14:styleSet w14:id="19"/>
        </w14:stylisticSets>
      </w:rPr>
      <w:t>Martínez</w:t>
    </w:r>
    <w:ins w:id="34" w:author="paco" w:date="2015-03-31T04:02:00Z">
      <w:r w:rsidRPr="00DF19DE">
        <w:rPr>
          <w:color w:val="5B9BD5" w:themeColor="accent1"/>
          <w:position w:val="6"/>
          <w:u w:val="thick" w:color="2E74B5" w:themeColor="accent1" w:themeShade="BF"/>
          <w14:stylisticSets>
            <w14:styleSet w14:id="19"/>
          </w14:stylisticSets>
          <w:rPrChange w:id="35" w:author="paco" w:date="2015-03-31T04:02:00Z">
            <w:rPr>
              <w:color w:val="5B9BD5" w:themeColor="accent1"/>
            </w:rPr>
          </w:rPrChange>
        </w:rPr>
        <w:t xml:space="preserve"> Mesas</w:t>
      </w:r>
    </w:ins>
    <w:del w:id="36" w:author="paco" w:date="2015-03-31T04:00:00Z">
      <w:r w:rsidRPr="00DF19DE" w:rsidDel="00163BF1">
        <w:rPr>
          <w:position w:val="6"/>
          <w:u w:val="thick" w:color="2E74B5" w:themeColor="accent1" w:themeShade="BF"/>
          <w14:stylisticSets>
            <w14:styleSet w14:id="19"/>
          </w14:stylisticSets>
          <w:rPrChange w:id="37" w:author="paco" w:date="2015-03-31T04:02:00Z">
            <w:rPr/>
          </w:rPrChange>
        </w:rPr>
        <w:delText xml:space="preserve">                                          Leonor Martínez Mesas, </w:delText>
      </w:r>
      <w:r w:rsidRPr="00DF19DE" w:rsidDel="00163BF1">
        <w:rPr>
          <w:position w:val="6"/>
          <w:sz w:val="20"/>
          <w:szCs w:val="20"/>
          <w:u w:val="thick" w:color="2E74B5" w:themeColor="accent1" w:themeShade="BF"/>
          <w14:stylisticSets>
            <w14:styleSet w14:id="19"/>
          </w14:stylisticSets>
          <w:rPrChange w:id="38" w:author="paco" w:date="2015-03-31T04:02:00Z">
            <w:rPr>
              <w:sz w:val="20"/>
              <w:szCs w:val="20"/>
            </w:rPr>
          </w:rPrChange>
        </w:rPr>
        <w:delText>TALENTUM STARTUPs</w:delText>
      </w:r>
    </w:del>
  </w:p>
  <w:p w:rsidR="002B7EC0" w:rsidRPr="00DF19DE" w:rsidRDefault="002B7EC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0285"/>
    <w:multiLevelType w:val="hybridMultilevel"/>
    <w:tmpl w:val="A04864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D560C2"/>
    <w:multiLevelType w:val="hybridMultilevel"/>
    <w:tmpl w:val="DF1A6E5E"/>
    <w:lvl w:ilvl="0" w:tplc="EFEA74E6">
      <w:start w:val="1"/>
      <w:numFmt w:val="decimal"/>
      <w:lvlText w:val="%1."/>
      <w:lvlJc w:val="left"/>
      <w:pPr>
        <w:ind w:left="720" w:hanging="360"/>
      </w:pPr>
      <w:rPr>
        <w:rFonts w:hint="default"/>
        <w:lang w:val="en-U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F702CF"/>
    <w:multiLevelType w:val="hybridMultilevel"/>
    <w:tmpl w:val="72B4FDB6"/>
    <w:lvl w:ilvl="0" w:tplc="ADDC773A">
      <w:start w:val="4"/>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38743C2"/>
    <w:multiLevelType w:val="hybridMultilevel"/>
    <w:tmpl w:val="6B540052"/>
    <w:lvl w:ilvl="0" w:tplc="ADDC773A">
      <w:start w:val="4"/>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F6595"/>
    <w:multiLevelType w:val="hybridMultilevel"/>
    <w:tmpl w:val="A41EB6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503D6C"/>
    <w:multiLevelType w:val="hybridMultilevel"/>
    <w:tmpl w:val="D71C06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3866B2"/>
    <w:multiLevelType w:val="hybridMultilevel"/>
    <w:tmpl w:val="F70AE2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5D7751"/>
    <w:multiLevelType w:val="hybridMultilevel"/>
    <w:tmpl w:val="421A2AFA"/>
    <w:lvl w:ilvl="0" w:tplc="31D62A2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7E53BF8"/>
    <w:multiLevelType w:val="hybridMultilevel"/>
    <w:tmpl w:val="D5F6EE4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A27D40"/>
    <w:multiLevelType w:val="hybridMultilevel"/>
    <w:tmpl w:val="83FCD51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 w15:restartNumberingAfterBreak="0">
    <w:nsid w:val="2D205DD0"/>
    <w:multiLevelType w:val="hybridMultilevel"/>
    <w:tmpl w:val="8E305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03799C"/>
    <w:multiLevelType w:val="hybridMultilevel"/>
    <w:tmpl w:val="0292006C"/>
    <w:lvl w:ilvl="0" w:tplc="9A2AA19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B76245"/>
    <w:multiLevelType w:val="hybridMultilevel"/>
    <w:tmpl w:val="C55E3CB2"/>
    <w:lvl w:ilvl="0" w:tplc="3BB4F7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8391AB2"/>
    <w:multiLevelType w:val="hybridMultilevel"/>
    <w:tmpl w:val="4C6C37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BB3986"/>
    <w:multiLevelType w:val="hybridMultilevel"/>
    <w:tmpl w:val="EE9ED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ED06A0"/>
    <w:multiLevelType w:val="hybridMultilevel"/>
    <w:tmpl w:val="689A75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0C35A19"/>
    <w:multiLevelType w:val="hybridMultilevel"/>
    <w:tmpl w:val="45BEEBE0"/>
    <w:lvl w:ilvl="0" w:tplc="6F3E3F30">
      <w:start w:val="1"/>
      <w:numFmt w:val="decimal"/>
      <w:lvlText w:val="%1."/>
      <w:lvlJc w:val="left"/>
      <w:pPr>
        <w:ind w:left="360" w:hanging="360"/>
      </w:pPr>
      <w:rPr>
        <w:rFonts w:hint="default"/>
        <w:lang w:val="en-U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6509444E"/>
    <w:multiLevelType w:val="hybridMultilevel"/>
    <w:tmpl w:val="3F0E713E"/>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6EA925D7"/>
    <w:multiLevelType w:val="hybridMultilevel"/>
    <w:tmpl w:val="A06260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35F66F9"/>
    <w:multiLevelType w:val="hybridMultilevel"/>
    <w:tmpl w:val="9B6874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5592BEC"/>
    <w:multiLevelType w:val="hybridMultilevel"/>
    <w:tmpl w:val="910264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A3354E8"/>
    <w:multiLevelType w:val="hybridMultilevel"/>
    <w:tmpl w:val="45345F92"/>
    <w:lvl w:ilvl="0" w:tplc="DF0C732E">
      <w:start w:val="1"/>
      <w:numFmt w:val="bullet"/>
      <w:lvlText w:val=""/>
      <w:lvlJc w:val="left"/>
      <w:pPr>
        <w:tabs>
          <w:tab w:val="num" w:pos="933"/>
        </w:tabs>
        <w:ind w:left="936" w:hanging="360"/>
      </w:pPr>
      <w:rPr>
        <w:rFonts w:ascii="Symbol" w:hAnsi="Symbol" w:hint="default"/>
      </w:rPr>
    </w:lvl>
    <w:lvl w:ilvl="1" w:tplc="0C0A0019" w:tentative="1">
      <w:start w:val="1"/>
      <w:numFmt w:val="lowerLetter"/>
      <w:lvlText w:val="%2."/>
      <w:lvlJc w:val="left"/>
      <w:pPr>
        <w:tabs>
          <w:tab w:val="num" w:pos="2016"/>
        </w:tabs>
        <w:ind w:left="2016" w:hanging="360"/>
      </w:pPr>
    </w:lvl>
    <w:lvl w:ilvl="2" w:tplc="0C0A001B" w:tentative="1">
      <w:start w:val="1"/>
      <w:numFmt w:val="lowerRoman"/>
      <w:lvlText w:val="%3."/>
      <w:lvlJc w:val="right"/>
      <w:pPr>
        <w:tabs>
          <w:tab w:val="num" w:pos="2736"/>
        </w:tabs>
        <w:ind w:left="2736" w:hanging="180"/>
      </w:pPr>
    </w:lvl>
    <w:lvl w:ilvl="3" w:tplc="0C0A000F" w:tentative="1">
      <w:start w:val="1"/>
      <w:numFmt w:val="decimal"/>
      <w:lvlText w:val="%4."/>
      <w:lvlJc w:val="left"/>
      <w:pPr>
        <w:tabs>
          <w:tab w:val="num" w:pos="3456"/>
        </w:tabs>
        <w:ind w:left="3456" w:hanging="360"/>
      </w:pPr>
    </w:lvl>
    <w:lvl w:ilvl="4" w:tplc="0C0A0019" w:tentative="1">
      <w:start w:val="1"/>
      <w:numFmt w:val="lowerLetter"/>
      <w:lvlText w:val="%5."/>
      <w:lvlJc w:val="left"/>
      <w:pPr>
        <w:tabs>
          <w:tab w:val="num" w:pos="4176"/>
        </w:tabs>
        <w:ind w:left="4176" w:hanging="360"/>
      </w:pPr>
    </w:lvl>
    <w:lvl w:ilvl="5" w:tplc="0C0A001B" w:tentative="1">
      <w:start w:val="1"/>
      <w:numFmt w:val="lowerRoman"/>
      <w:lvlText w:val="%6."/>
      <w:lvlJc w:val="right"/>
      <w:pPr>
        <w:tabs>
          <w:tab w:val="num" w:pos="4896"/>
        </w:tabs>
        <w:ind w:left="4896" w:hanging="180"/>
      </w:pPr>
    </w:lvl>
    <w:lvl w:ilvl="6" w:tplc="0C0A000F" w:tentative="1">
      <w:start w:val="1"/>
      <w:numFmt w:val="decimal"/>
      <w:lvlText w:val="%7."/>
      <w:lvlJc w:val="left"/>
      <w:pPr>
        <w:tabs>
          <w:tab w:val="num" w:pos="5616"/>
        </w:tabs>
        <w:ind w:left="5616" w:hanging="360"/>
      </w:pPr>
    </w:lvl>
    <w:lvl w:ilvl="7" w:tplc="0C0A0019" w:tentative="1">
      <w:start w:val="1"/>
      <w:numFmt w:val="lowerLetter"/>
      <w:lvlText w:val="%8."/>
      <w:lvlJc w:val="left"/>
      <w:pPr>
        <w:tabs>
          <w:tab w:val="num" w:pos="6336"/>
        </w:tabs>
        <w:ind w:left="6336" w:hanging="360"/>
      </w:pPr>
    </w:lvl>
    <w:lvl w:ilvl="8" w:tplc="0C0A001B" w:tentative="1">
      <w:start w:val="1"/>
      <w:numFmt w:val="lowerRoman"/>
      <w:lvlText w:val="%9."/>
      <w:lvlJc w:val="right"/>
      <w:pPr>
        <w:tabs>
          <w:tab w:val="num" w:pos="7056"/>
        </w:tabs>
        <w:ind w:left="7056" w:hanging="180"/>
      </w:pPr>
    </w:lvl>
  </w:abstractNum>
  <w:abstractNum w:abstractNumId="22" w15:restartNumberingAfterBreak="0">
    <w:nsid w:val="7B937736"/>
    <w:multiLevelType w:val="hybridMultilevel"/>
    <w:tmpl w:val="67967A8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3"/>
  </w:num>
  <w:num w:numId="4">
    <w:abstractNumId w:val="5"/>
  </w:num>
  <w:num w:numId="5">
    <w:abstractNumId w:val="19"/>
  </w:num>
  <w:num w:numId="6">
    <w:abstractNumId w:val="15"/>
  </w:num>
  <w:num w:numId="7">
    <w:abstractNumId w:val="12"/>
  </w:num>
  <w:num w:numId="8">
    <w:abstractNumId w:val="9"/>
  </w:num>
  <w:num w:numId="9">
    <w:abstractNumId w:val="14"/>
  </w:num>
  <w:num w:numId="10">
    <w:abstractNumId w:val="7"/>
  </w:num>
  <w:num w:numId="11">
    <w:abstractNumId w:val="10"/>
  </w:num>
  <w:num w:numId="12">
    <w:abstractNumId w:val="2"/>
  </w:num>
  <w:num w:numId="13">
    <w:abstractNumId w:val="3"/>
  </w:num>
  <w:num w:numId="14">
    <w:abstractNumId w:val="17"/>
  </w:num>
  <w:num w:numId="15">
    <w:abstractNumId w:val="20"/>
  </w:num>
  <w:num w:numId="16">
    <w:abstractNumId w:val="1"/>
  </w:num>
  <w:num w:numId="17">
    <w:abstractNumId w:val="16"/>
  </w:num>
  <w:num w:numId="18">
    <w:abstractNumId w:val="21"/>
  </w:num>
  <w:num w:numId="19">
    <w:abstractNumId w:val="18"/>
  </w:num>
  <w:num w:numId="20">
    <w:abstractNumId w:val="6"/>
  </w:num>
  <w:num w:numId="21">
    <w:abstractNumId w:val="22"/>
  </w:num>
  <w:num w:numId="22">
    <w:abstractNumId w:val="8"/>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co">
    <w15:presenceInfo w15:providerId="None" w15:userId="pa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7BF"/>
    <w:rsid w:val="00013A2B"/>
    <w:rsid w:val="00027382"/>
    <w:rsid w:val="000552A5"/>
    <w:rsid w:val="00060A4A"/>
    <w:rsid w:val="00065C17"/>
    <w:rsid w:val="00072D3F"/>
    <w:rsid w:val="00074148"/>
    <w:rsid w:val="0009497D"/>
    <w:rsid w:val="000A5099"/>
    <w:rsid w:val="000B3D87"/>
    <w:rsid w:val="000C1605"/>
    <w:rsid w:val="000E7ACF"/>
    <w:rsid w:val="000E7DAF"/>
    <w:rsid w:val="000F583D"/>
    <w:rsid w:val="00107B5A"/>
    <w:rsid w:val="00120303"/>
    <w:rsid w:val="00124548"/>
    <w:rsid w:val="00152FD6"/>
    <w:rsid w:val="00163BF1"/>
    <w:rsid w:val="00173AB8"/>
    <w:rsid w:val="001A274D"/>
    <w:rsid w:val="001B07BF"/>
    <w:rsid w:val="001B6F19"/>
    <w:rsid w:val="001D5855"/>
    <w:rsid w:val="001F3870"/>
    <w:rsid w:val="0020319E"/>
    <w:rsid w:val="00255788"/>
    <w:rsid w:val="002849CE"/>
    <w:rsid w:val="00284D36"/>
    <w:rsid w:val="00297D9E"/>
    <w:rsid w:val="002A0892"/>
    <w:rsid w:val="002B7EC0"/>
    <w:rsid w:val="002D5B29"/>
    <w:rsid w:val="0030786D"/>
    <w:rsid w:val="0033083E"/>
    <w:rsid w:val="00335EB8"/>
    <w:rsid w:val="003364AF"/>
    <w:rsid w:val="00363779"/>
    <w:rsid w:val="003858B2"/>
    <w:rsid w:val="003A5EDC"/>
    <w:rsid w:val="003A5F7A"/>
    <w:rsid w:val="003C42A9"/>
    <w:rsid w:val="003D5F47"/>
    <w:rsid w:val="003D65EC"/>
    <w:rsid w:val="003F6CEA"/>
    <w:rsid w:val="00415575"/>
    <w:rsid w:val="00426B45"/>
    <w:rsid w:val="004321FC"/>
    <w:rsid w:val="0043393F"/>
    <w:rsid w:val="00442ACB"/>
    <w:rsid w:val="00452870"/>
    <w:rsid w:val="0045687D"/>
    <w:rsid w:val="004678B1"/>
    <w:rsid w:val="00482E60"/>
    <w:rsid w:val="004B584E"/>
    <w:rsid w:val="004B79E6"/>
    <w:rsid w:val="004E03C6"/>
    <w:rsid w:val="004E6416"/>
    <w:rsid w:val="004E799F"/>
    <w:rsid w:val="00502DCD"/>
    <w:rsid w:val="00512155"/>
    <w:rsid w:val="00520EFD"/>
    <w:rsid w:val="00536C57"/>
    <w:rsid w:val="005505FE"/>
    <w:rsid w:val="00555E6A"/>
    <w:rsid w:val="00560FED"/>
    <w:rsid w:val="0059126E"/>
    <w:rsid w:val="00593350"/>
    <w:rsid w:val="005A09C5"/>
    <w:rsid w:val="005B5A33"/>
    <w:rsid w:val="005B78A7"/>
    <w:rsid w:val="005D0656"/>
    <w:rsid w:val="005F3894"/>
    <w:rsid w:val="00612FC8"/>
    <w:rsid w:val="006546A8"/>
    <w:rsid w:val="00656F55"/>
    <w:rsid w:val="00665AE5"/>
    <w:rsid w:val="00667313"/>
    <w:rsid w:val="00675B0E"/>
    <w:rsid w:val="006B671C"/>
    <w:rsid w:val="0073611C"/>
    <w:rsid w:val="00744DA3"/>
    <w:rsid w:val="0078062A"/>
    <w:rsid w:val="00782CD2"/>
    <w:rsid w:val="00783BC4"/>
    <w:rsid w:val="007A2A89"/>
    <w:rsid w:val="007A60BA"/>
    <w:rsid w:val="007E3436"/>
    <w:rsid w:val="00806FE4"/>
    <w:rsid w:val="0080753B"/>
    <w:rsid w:val="00820308"/>
    <w:rsid w:val="0083694A"/>
    <w:rsid w:val="008543CC"/>
    <w:rsid w:val="00880C8A"/>
    <w:rsid w:val="008874AC"/>
    <w:rsid w:val="008C4C27"/>
    <w:rsid w:val="00904555"/>
    <w:rsid w:val="00971E91"/>
    <w:rsid w:val="00972680"/>
    <w:rsid w:val="00972A2F"/>
    <w:rsid w:val="0098263F"/>
    <w:rsid w:val="00A27685"/>
    <w:rsid w:val="00A30E3B"/>
    <w:rsid w:val="00A354C1"/>
    <w:rsid w:val="00A8379D"/>
    <w:rsid w:val="00A84C53"/>
    <w:rsid w:val="00A90CBC"/>
    <w:rsid w:val="00AE2D8B"/>
    <w:rsid w:val="00AF34E2"/>
    <w:rsid w:val="00B23255"/>
    <w:rsid w:val="00B50A7B"/>
    <w:rsid w:val="00B55F4D"/>
    <w:rsid w:val="00B605C6"/>
    <w:rsid w:val="00B77698"/>
    <w:rsid w:val="00B8254D"/>
    <w:rsid w:val="00BA1626"/>
    <w:rsid w:val="00BE0556"/>
    <w:rsid w:val="00BF2D7B"/>
    <w:rsid w:val="00C038E2"/>
    <w:rsid w:val="00C063BC"/>
    <w:rsid w:val="00C40111"/>
    <w:rsid w:val="00CA17BD"/>
    <w:rsid w:val="00CC546F"/>
    <w:rsid w:val="00CD5565"/>
    <w:rsid w:val="00D0283C"/>
    <w:rsid w:val="00D22449"/>
    <w:rsid w:val="00D23F07"/>
    <w:rsid w:val="00D26C56"/>
    <w:rsid w:val="00D33E64"/>
    <w:rsid w:val="00D35DDB"/>
    <w:rsid w:val="00D562DA"/>
    <w:rsid w:val="00D70D70"/>
    <w:rsid w:val="00D72BA6"/>
    <w:rsid w:val="00DB3254"/>
    <w:rsid w:val="00DC40A1"/>
    <w:rsid w:val="00DE69CB"/>
    <w:rsid w:val="00DF19DE"/>
    <w:rsid w:val="00E272DB"/>
    <w:rsid w:val="00E4376A"/>
    <w:rsid w:val="00E5754F"/>
    <w:rsid w:val="00E62485"/>
    <w:rsid w:val="00E72F5F"/>
    <w:rsid w:val="00F00EF2"/>
    <w:rsid w:val="00F2275D"/>
    <w:rsid w:val="00F248D5"/>
    <w:rsid w:val="00F27661"/>
    <w:rsid w:val="00F33CE8"/>
    <w:rsid w:val="00F61CCC"/>
    <w:rsid w:val="00F71911"/>
    <w:rsid w:val="00F92438"/>
    <w:rsid w:val="00F926B7"/>
    <w:rsid w:val="00F95FAE"/>
    <w:rsid w:val="00F9620D"/>
    <w:rsid w:val="00FA7D89"/>
    <w:rsid w:val="00FB1674"/>
    <w:rsid w:val="00FC186E"/>
    <w:rsid w:val="00FC2F08"/>
    <w:rsid w:val="00FD42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7C5CE7-C125-413C-9102-6F894461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C17"/>
  </w:style>
  <w:style w:type="paragraph" w:styleId="Ttulo1">
    <w:name w:val="heading 1"/>
    <w:basedOn w:val="Normal"/>
    <w:next w:val="Normal"/>
    <w:link w:val="Ttulo1Car"/>
    <w:uiPriority w:val="9"/>
    <w:qFormat/>
    <w:rsid w:val="00060A4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13A2B"/>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paragraph" w:styleId="Ttulo3">
    <w:name w:val="heading 3"/>
    <w:basedOn w:val="Normal"/>
    <w:next w:val="Normal"/>
    <w:link w:val="Ttulo3Car"/>
    <w:uiPriority w:val="9"/>
    <w:semiHidden/>
    <w:unhideWhenUsed/>
    <w:qFormat/>
    <w:rsid w:val="003D65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3D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3D5F47"/>
    <w:rPr>
      <w:rFonts w:ascii="Courier New" w:eastAsia="Times New Roman" w:hAnsi="Courier New" w:cs="Courier New"/>
      <w:sz w:val="20"/>
      <w:szCs w:val="20"/>
    </w:rPr>
  </w:style>
  <w:style w:type="character" w:styleId="Hipervnculo">
    <w:name w:val="Hyperlink"/>
    <w:basedOn w:val="Fuentedeprrafopredeter"/>
    <w:uiPriority w:val="99"/>
    <w:unhideWhenUsed/>
    <w:rsid w:val="003F6CEA"/>
    <w:rPr>
      <w:color w:val="0563C1" w:themeColor="hyperlink"/>
      <w:u w:val="single"/>
    </w:rPr>
  </w:style>
  <w:style w:type="paragraph" w:styleId="Textodeglobo">
    <w:name w:val="Balloon Text"/>
    <w:basedOn w:val="Normal"/>
    <w:link w:val="TextodegloboCar"/>
    <w:uiPriority w:val="99"/>
    <w:semiHidden/>
    <w:unhideWhenUsed/>
    <w:rsid w:val="00555E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5E6A"/>
    <w:rPr>
      <w:rFonts w:ascii="Tahoma" w:hAnsi="Tahoma" w:cs="Tahoma"/>
      <w:sz w:val="16"/>
      <w:szCs w:val="16"/>
    </w:rPr>
  </w:style>
  <w:style w:type="paragraph" w:styleId="Encabezado">
    <w:name w:val="header"/>
    <w:basedOn w:val="Normal"/>
    <w:link w:val="EncabezadoCar"/>
    <w:uiPriority w:val="99"/>
    <w:unhideWhenUsed/>
    <w:rsid w:val="00013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3A2B"/>
  </w:style>
  <w:style w:type="paragraph" w:styleId="Piedepgina">
    <w:name w:val="footer"/>
    <w:basedOn w:val="Normal"/>
    <w:link w:val="PiedepginaCar"/>
    <w:uiPriority w:val="99"/>
    <w:unhideWhenUsed/>
    <w:rsid w:val="00013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3A2B"/>
  </w:style>
  <w:style w:type="character" w:customStyle="1" w:styleId="Ttulo2Car">
    <w:name w:val="Título 2 Car"/>
    <w:basedOn w:val="Fuentedeprrafopredeter"/>
    <w:link w:val="Ttulo2"/>
    <w:uiPriority w:val="9"/>
    <w:rsid w:val="00013A2B"/>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060A4A"/>
    <w:rPr>
      <w:rFonts w:asciiTheme="majorHAnsi" w:eastAsiaTheme="majorEastAsia" w:hAnsiTheme="majorHAnsi" w:cstheme="majorBidi"/>
      <w:b/>
      <w:bCs/>
      <w:color w:val="2E74B5" w:themeColor="accent1" w:themeShade="BF"/>
      <w:sz w:val="28"/>
      <w:szCs w:val="28"/>
    </w:rPr>
  </w:style>
  <w:style w:type="paragraph" w:styleId="TDC1">
    <w:name w:val="toc 1"/>
    <w:basedOn w:val="Normal"/>
    <w:next w:val="Normal"/>
    <w:autoRedefine/>
    <w:uiPriority w:val="39"/>
    <w:unhideWhenUsed/>
    <w:rsid w:val="00971E91"/>
    <w:pPr>
      <w:tabs>
        <w:tab w:val="right" w:leader="dot" w:pos="8494"/>
      </w:tabs>
      <w:spacing w:after="100"/>
    </w:pPr>
    <w:rPr>
      <w:color w:val="5B9BD5" w:themeColor="accent1"/>
      <w:sz w:val="28"/>
      <w:szCs w:val="28"/>
      <w:lang w:val="en-US"/>
    </w:rPr>
  </w:style>
  <w:style w:type="paragraph" w:styleId="TDC2">
    <w:name w:val="toc 2"/>
    <w:basedOn w:val="Normal"/>
    <w:next w:val="Normal"/>
    <w:autoRedefine/>
    <w:uiPriority w:val="39"/>
    <w:unhideWhenUsed/>
    <w:rsid w:val="00971E91"/>
    <w:pPr>
      <w:spacing w:after="100"/>
      <w:ind w:left="220"/>
    </w:pPr>
  </w:style>
  <w:style w:type="paragraph" w:styleId="Prrafodelista">
    <w:name w:val="List Paragraph"/>
    <w:basedOn w:val="Normal"/>
    <w:uiPriority w:val="34"/>
    <w:qFormat/>
    <w:rsid w:val="002A0892"/>
    <w:pPr>
      <w:ind w:left="720"/>
      <w:contextualSpacing/>
    </w:pPr>
  </w:style>
  <w:style w:type="paragraph" w:styleId="Descripcin">
    <w:name w:val="caption"/>
    <w:basedOn w:val="Normal"/>
    <w:next w:val="Normal"/>
    <w:uiPriority w:val="35"/>
    <w:unhideWhenUsed/>
    <w:qFormat/>
    <w:rsid w:val="00C063BC"/>
    <w:pPr>
      <w:spacing w:after="200" w:line="240" w:lineRule="auto"/>
    </w:pPr>
    <w:rPr>
      <w:i/>
      <w:iCs/>
      <w:color w:val="44546A" w:themeColor="text2"/>
      <w:sz w:val="18"/>
      <w:szCs w:val="18"/>
    </w:rPr>
  </w:style>
  <w:style w:type="character" w:customStyle="1" w:styleId="shorttext">
    <w:name w:val="short_text"/>
    <w:basedOn w:val="Fuentedeprrafopredeter"/>
    <w:rsid w:val="00560FED"/>
  </w:style>
  <w:style w:type="character" w:customStyle="1" w:styleId="hps">
    <w:name w:val="hps"/>
    <w:basedOn w:val="Fuentedeprrafopredeter"/>
    <w:rsid w:val="00560FED"/>
  </w:style>
  <w:style w:type="paragraph" w:styleId="Tabladeilustraciones">
    <w:name w:val="table of figures"/>
    <w:basedOn w:val="Normal"/>
    <w:next w:val="Normal"/>
    <w:uiPriority w:val="99"/>
    <w:unhideWhenUsed/>
    <w:rsid w:val="00B55F4D"/>
    <w:pPr>
      <w:spacing w:after="0"/>
    </w:pPr>
  </w:style>
  <w:style w:type="paragraph" w:styleId="Textoindependiente">
    <w:name w:val="Body Text"/>
    <w:aliases w:val=" Car,Texto independiente Car1,Texto independiente Car1 Car Car,Texto independiente Car1 Car,Car"/>
    <w:basedOn w:val="Normal"/>
    <w:link w:val="TextoindependienteCar"/>
    <w:rsid w:val="007A60BA"/>
    <w:pPr>
      <w:spacing w:after="120" w:line="240" w:lineRule="auto"/>
    </w:pPr>
    <w:rPr>
      <w:rFonts w:ascii="Times New Roman" w:eastAsia="MS Mincho" w:hAnsi="Times New Roman" w:cs="Times New Roman"/>
      <w:sz w:val="24"/>
      <w:szCs w:val="24"/>
      <w:lang w:eastAsia="ja-JP"/>
    </w:rPr>
  </w:style>
  <w:style w:type="character" w:customStyle="1" w:styleId="TextoindependienteCar">
    <w:name w:val="Texto independiente Car"/>
    <w:aliases w:val=" Car Car,Texto independiente Car1 Car1,Texto independiente Car1 Car Car Car,Texto independiente Car1 Car Car1,Car Car"/>
    <w:basedOn w:val="Fuentedeprrafopredeter"/>
    <w:link w:val="Textoindependiente"/>
    <w:rsid w:val="007A60BA"/>
    <w:rPr>
      <w:rFonts w:ascii="Times New Roman" w:eastAsia="MS Mincho" w:hAnsi="Times New Roman" w:cs="Times New Roman"/>
      <w:sz w:val="24"/>
      <w:szCs w:val="24"/>
      <w:lang w:eastAsia="ja-JP"/>
    </w:rPr>
  </w:style>
  <w:style w:type="character" w:customStyle="1" w:styleId="Ttulo3Car">
    <w:name w:val="Título 3 Car"/>
    <w:basedOn w:val="Fuentedeprrafopredeter"/>
    <w:link w:val="Ttulo3"/>
    <w:uiPriority w:val="9"/>
    <w:semiHidden/>
    <w:rsid w:val="003D65EC"/>
    <w:rPr>
      <w:rFonts w:asciiTheme="majorHAnsi" w:eastAsiaTheme="majorEastAsia" w:hAnsiTheme="majorHAnsi" w:cstheme="majorBidi"/>
      <w:color w:val="1F4D78" w:themeColor="accent1" w:themeShade="7F"/>
      <w:sz w:val="24"/>
      <w:szCs w:val="24"/>
    </w:rPr>
  </w:style>
  <w:style w:type="paragraph" w:customStyle="1" w:styleId="EpgrafeTabla">
    <w:name w:val="Epígrafe Tabla"/>
    <w:basedOn w:val="Descripcin"/>
    <w:next w:val="Textoindependiente2"/>
    <w:rsid w:val="003D65EC"/>
    <w:pPr>
      <w:keepNext/>
      <w:spacing w:before="360" w:after="120"/>
      <w:jc w:val="center"/>
    </w:pPr>
    <w:rPr>
      <w:rFonts w:ascii="Times New Roman" w:eastAsia="Times New Roman" w:hAnsi="Times New Roman" w:cs="Times New Roman"/>
      <w:iCs w:val="0"/>
      <w:color w:val="auto"/>
      <w:szCs w:val="20"/>
      <w:lang w:val="es-ES_tradnl"/>
    </w:rPr>
  </w:style>
  <w:style w:type="paragraph" w:styleId="Textoindependiente2">
    <w:name w:val="Body Text 2"/>
    <w:basedOn w:val="Normal"/>
    <w:link w:val="Textoindependiente2Car"/>
    <w:uiPriority w:val="99"/>
    <w:semiHidden/>
    <w:unhideWhenUsed/>
    <w:rsid w:val="003D65EC"/>
    <w:pPr>
      <w:spacing w:after="120" w:line="480" w:lineRule="auto"/>
    </w:pPr>
  </w:style>
  <w:style w:type="character" w:customStyle="1" w:styleId="Textoindependiente2Car">
    <w:name w:val="Texto independiente 2 Car"/>
    <w:basedOn w:val="Fuentedeprrafopredeter"/>
    <w:link w:val="Textoindependiente2"/>
    <w:uiPriority w:val="99"/>
    <w:semiHidden/>
    <w:rsid w:val="003D6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5796">
      <w:bodyDiv w:val="1"/>
      <w:marLeft w:val="0"/>
      <w:marRight w:val="0"/>
      <w:marTop w:val="0"/>
      <w:marBottom w:val="0"/>
      <w:divBdr>
        <w:top w:val="none" w:sz="0" w:space="0" w:color="auto"/>
        <w:left w:val="none" w:sz="0" w:space="0" w:color="auto"/>
        <w:bottom w:val="none" w:sz="0" w:space="0" w:color="auto"/>
        <w:right w:val="none" w:sz="0" w:space="0" w:color="auto"/>
      </w:divBdr>
      <w:divsChild>
        <w:div w:id="1931502015">
          <w:marLeft w:val="0"/>
          <w:marRight w:val="0"/>
          <w:marTop w:val="0"/>
          <w:marBottom w:val="0"/>
          <w:divBdr>
            <w:top w:val="none" w:sz="0" w:space="0" w:color="auto"/>
            <w:left w:val="none" w:sz="0" w:space="0" w:color="auto"/>
            <w:bottom w:val="none" w:sz="0" w:space="0" w:color="auto"/>
            <w:right w:val="none" w:sz="0" w:space="0" w:color="auto"/>
          </w:divBdr>
          <w:divsChild>
            <w:div w:id="691683936">
              <w:marLeft w:val="0"/>
              <w:marRight w:val="0"/>
              <w:marTop w:val="0"/>
              <w:marBottom w:val="0"/>
              <w:divBdr>
                <w:top w:val="none" w:sz="0" w:space="0" w:color="auto"/>
                <w:left w:val="none" w:sz="0" w:space="0" w:color="auto"/>
                <w:bottom w:val="none" w:sz="0" w:space="0" w:color="auto"/>
                <w:right w:val="none" w:sz="0" w:space="0" w:color="auto"/>
              </w:divBdr>
              <w:divsChild>
                <w:div w:id="2929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48940">
      <w:bodyDiv w:val="1"/>
      <w:marLeft w:val="0"/>
      <w:marRight w:val="0"/>
      <w:marTop w:val="0"/>
      <w:marBottom w:val="0"/>
      <w:divBdr>
        <w:top w:val="none" w:sz="0" w:space="0" w:color="auto"/>
        <w:left w:val="none" w:sz="0" w:space="0" w:color="auto"/>
        <w:bottom w:val="none" w:sz="0" w:space="0" w:color="auto"/>
        <w:right w:val="none" w:sz="0" w:space="0" w:color="auto"/>
      </w:divBdr>
      <w:divsChild>
        <w:div w:id="492448444">
          <w:marLeft w:val="0"/>
          <w:marRight w:val="0"/>
          <w:marTop w:val="0"/>
          <w:marBottom w:val="0"/>
          <w:divBdr>
            <w:top w:val="none" w:sz="0" w:space="0" w:color="auto"/>
            <w:left w:val="none" w:sz="0" w:space="0" w:color="auto"/>
            <w:bottom w:val="none" w:sz="0" w:space="0" w:color="auto"/>
            <w:right w:val="none" w:sz="0" w:space="0" w:color="auto"/>
          </w:divBdr>
          <w:divsChild>
            <w:div w:id="781414061">
              <w:marLeft w:val="0"/>
              <w:marRight w:val="0"/>
              <w:marTop w:val="0"/>
              <w:marBottom w:val="0"/>
              <w:divBdr>
                <w:top w:val="none" w:sz="0" w:space="0" w:color="auto"/>
                <w:left w:val="none" w:sz="0" w:space="0" w:color="auto"/>
                <w:bottom w:val="none" w:sz="0" w:space="0" w:color="auto"/>
                <w:right w:val="none" w:sz="0" w:space="0" w:color="auto"/>
              </w:divBdr>
              <w:divsChild>
                <w:div w:id="2723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10706">
      <w:bodyDiv w:val="1"/>
      <w:marLeft w:val="0"/>
      <w:marRight w:val="0"/>
      <w:marTop w:val="0"/>
      <w:marBottom w:val="0"/>
      <w:divBdr>
        <w:top w:val="none" w:sz="0" w:space="0" w:color="auto"/>
        <w:left w:val="none" w:sz="0" w:space="0" w:color="auto"/>
        <w:bottom w:val="none" w:sz="0" w:space="0" w:color="auto"/>
        <w:right w:val="none" w:sz="0" w:space="0" w:color="auto"/>
      </w:divBdr>
      <w:divsChild>
        <w:div w:id="586114196">
          <w:marLeft w:val="0"/>
          <w:marRight w:val="0"/>
          <w:marTop w:val="0"/>
          <w:marBottom w:val="0"/>
          <w:divBdr>
            <w:top w:val="none" w:sz="0" w:space="0" w:color="auto"/>
            <w:left w:val="none" w:sz="0" w:space="0" w:color="auto"/>
            <w:bottom w:val="none" w:sz="0" w:space="0" w:color="auto"/>
            <w:right w:val="none" w:sz="0" w:space="0" w:color="auto"/>
          </w:divBdr>
          <w:divsChild>
            <w:div w:id="136457887">
              <w:marLeft w:val="0"/>
              <w:marRight w:val="0"/>
              <w:marTop w:val="0"/>
              <w:marBottom w:val="0"/>
              <w:divBdr>
                <w:top w:val="none" w:sz="0" w:space="0" w:color="auto"/>
                <w:left w:val="none" w:sz="0" w:space="0" w:color="auto"/>
                <w:bottom w:val="none" w:sz="0" w:space="0" w:color="auto"/>
                <w:right w:val="none" w:sz="0" w:space="0" w:color="auto"/>
              </w:divBdr>
              <w:divsChild>
                <w:div w:id="12695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85966">
      <w:bodyDiv w:val="1"/>
      <w:marLeft w:val="0"/>
      <w:marRight w:val="0"/>
      <w:marTop w:val="0"/>
      <w:marBottom w:val="0"/>
      <w:divBdr>
        <w:top w:val="none" w:sz="0" w:space="0" w:color="auto"/>
        <w:left w:val="none" w:sz="0" w:space="0" w:color="auto"/>
        <w:bottom w:val="none" w:sz="0" w:space="0" w:color="auto"/>
        <w:right w:val="none" w:sz="0" w:space="0" w:color="auto"/>
      </w:divBdr>
      <w:divsChild>
        <w:div w:id="1227257852">
          <w:marLeft w:val="0"/>
          <w:marRight w:val="0"/>
          <w:marTop w:val="0"/>
          <w:marBottom w:val="0"/>
          <w:divBdr>
            <w:top w:val="none" w:sz="0" w:space="0" w:color="auto"/>
            <w:left w:val="none" w:sz="0" w:space="0" w:color="auto"/>
            <w:bottom w:val="none" w:sz="0" w:space="0" w:color="auto"/>
            <w:right w:val="none" w:sz="0" w:space="0" w:color="auto"/>
          </w:divBdr>
          <w:divsChild>
            <w:div w:id="208537357">
              <w:marLeft w:val="0"/>
              <w:marRight w:val="0"/>
              <w:marTop w:val="0"/>
              <w:marBottom w:val="0"/>
              <w:divBdr>
                <w:top w:val="none" w:sz="0" w:space="0" w:color="auto"/>
                <w:left w:val="none" w:sz="0" w:space="0" w:color="auto"/>
                <w:bottom w:val="none" w:sz="0" w:space="0" w:color="auto"/>
                <w:right w:val="none" w:sz="0" w:space="0" w:color="auto"/>
              </w:divBdr>
            </w:div>
            <w:div w:id="334575255">
              <w:marLeft w:val="0"/>
              <w:marRight w:val="0"/>
              <w:marTop w:val="0"/>
              <w:marBottom w:val="0"/>
              <w:divBdr>
                <w:top w:val="none" w:sz="0" w:space="0" w:color="auto"/>
                <w:left w:val="none" w:sz="0" w:space="0" w:color="auto"/>
                <w:bottom w:val="none" w:sz="0" w:space="0" w:color="auto"/>
                <w:right w:val="none" w:sz="0" w:space="0" w:color="auto"/>
              </w:divBdr>
            </w:div>
            <w:div w:id="14342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9299">
      <w:bodyDiv w:val="1"/>
      <w:marLeft w:val="0"/>
      <w:marRight w:val="0"/>
      <w:marTop w:val="0"/>
      <w:marBottom w:val="0"/>
      <w:divBdr>
        <w:top w:val="none" w:sz="0" w:space="0" w:color="auto"/>
        <w:left w:val="none" w:sz="0" w:space="0" w:color="auto"/>
        <w:bottom w:val="none" w:sz="0" w:space="0" w:color="auto"/>
        <w:right w:val="none" w:sz="0" w:space="0" w:color="auto"/>
      </w:divBdr>
      <w:divsChild>
        <w:div w:id="591204685">
          <w:marLeft w:val="0"/>
          <w:marRight w:val="0"/>
          <w:marTop w:val="0"/>
          <w:marBottom w:val="0"/>
          <w:divBdr>
            <w:top w:val="none" w:sz="0" w:space="0" w:color="auto"/>
            <w:left w:val="none" w:sz="0" w:space="0" w:color="auto"/>
            <w:bottom w:val="none" w:sz="0" w:space="0" w:color="auto"/>
            <w:right w:val="none" w:sz="0" w:space="0" w:color="auto"/>
          </w:divBdr>
          <w:divsChild>
            <w:div w:id="687952746">
              <w:marLeft w:val="0"/>
              <w:marRight w:val="0"/>
              <w:marTop w:val="0"/>
              <w:marBottom w:val="0"/>
              <w:divBdr>
                <w:top w:val="none" w:sz="0" w:space="0" w:color="auto"/>
                <w:left w:val="none" w:sz="0" w:space="0" w:color="auto"/>
                <w:bottom w:val="none" w:sz="0" w:space="0" w:color="auto"/>
                <w:right w:val="none" w:sz="0" w:space="0" w:color="auto"/>
              </w:divBdr>
              <w:divsChild>
                <w:div w:id="2852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22727">
      <w:bodyDiv w:val="1"/>
      <w:marLeft w:val="0"/>
      <w:marRight w:val="0"/>
      <w:marTop w:val="0"/>
      <w:marBottom w:val="0"/>
      <w:divBdr>
        <w:top w:val="none" w:sz="0" w:space="0" w:color="auto"/>
        <w:left w:val="none" w:sz="0" w:space="0" w:color="auto"/>
        <w:bottom w:val="none" w:sz="0" w:space="0" w:color="auto"/>
        <w:right w:val="none" w:sz="0" w:space="0" w:color="auto"/>
      </w:divBdr>
      <w:divsChild>
        <w:div w:id="537665984">
          <w:marLeft w:val="0"/>
          <w:marRight w:val="0"/>
          <w:marTop w:val="0"/>
          <w:marBottom w:val="0"/>
          <w:divBdr>
            <w:top w:val="none" w:sz="0" w:space="0" w:color="auto"/>
            <w:left w:val="none" w:sz="0" w:space="0" w:color="auto"/>
            <w:bottom w:val="none" w:sz="0" w:space="0" w:color="auto"/>
            <w:right w:val="none" w:sz="0" w:space="0" w:color="auto"/>
          </w:divBdr>
          <w:divsChild>
            <w:div w:id="813982831">
              <w:marLeft w:val="0"/>
              <w:marRight w:val="0"/>
              <w:marTop w:val="0"/>
              <w:marBottom w:val="0"/>
              <w:divBdr>
                <w:top w:val="none" w:sz="0" w:space="0" w:color="auto"/>
                <w:left w:val="none" w:sz="0" w:space="0" w:color="auto"/>
                <w:bottom w:val="none" w:sz="0" w:space="0" w:color="auto"/>
                <w:right w:val="none" w:sz="0" w:space="0" w:color="auto"/>
              </w:divBdr>
              <w:divsChild>
                <w:div w:id="15242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8023">
      <w:bodyDiv w:val="1"/>
      <w:marLeft w:val="0"/>
      <w:marRight w:val="0"/>
      <w:marTop w:val="0"/>
      <w:marBottom w:val="0"/>
      <w:divBdr>
        <w:top w:val="none" w:sz="0" w:space="0" w:color="auto"/>
        <w:left w:val="none" w:sz="0" w:space="0" w:color="auto"/>
        <w:bottom w:val="none" w:sz="0" w:space="0" w:color="auto"/>
        <w:right w:val="none" w:sz="0" w:space="0" w:color="auto"/>
      </w:divBdr>
      <w:divsChild>
        <w:div w:id="1444377053">
          <w:marLeft w:val="0"/>
          <w:marRight w:val="0"/>
          <w:marTop w:val="0"/>
          <w:marBottom w:val="0"/>
          <w:divBdr>
            <w:top w:val="none" w:sz="0" w:space="0" w:color="auto"/>
            <w:left w:val="none" w:sz="0" w:space="0" w:color="auto"/>
            <w:bottom w:val="none" w:sz="0" w:space="0" w:color="auto"/>
            <w:right w:val="none" w:sz="0" w:space="0" w:color="auto"/>
          </w:divBdr>
          <w:divsChild>
            <w:div w:id="644894301">
              <w:marLeft w:val="0"/>
              <w:marRight w:val="0"/>
              <w:marTop w:val="0"/>
              <w:marBottom w:val="0"/>
              <w:divBdr>
                <w:top w:val="none" w:sz="0" w:space="0" w:color="auto"/>
                <w:left w:val="none" w:sz="0" w:space="0" w:color="auto"/>
                <w:bottom w:val="none" w:sz="0" w:space="0" w:color="auto"/>
                <w:right w:val="none" w:sz="0" w:space="0" w:color="auto"/>
              </w:divBdr>
              <w:divsChild>
                <w:div w:id="14164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5142">
      <w:bodyDiv w:val="1"/>
      <w:marLeft w:val="0"/>
      <w:marRight w:val="0"/>
      <w:marTop w:val="0"/>
      <w:marBottom w:val="0"/>
      <w:divBdr>
        <w:top w:val="none" w:sz="0" w:space="0" w:color="auto"/>
        <w:left w:val="none" w:sz="0" w:space="0" w:color="auto"/>
        <w:bottom w:val="none" w:sz="0" w:space="0" w:color="auto"/>
        <w:right w:val="none" w:sz="0" w:space="0" w:color="auto"/>
      </w:divBdr>
      <w:divsChild>
        <w:div w:id="888883463">
          <w:marLeft w:val="0"/>
          <w:marRight w:val="0"/>
          <w:marTop w:val="0"/>
          <w:marBottom w:val="0"/>
          <w:divBdr>
            <w:top w:val="none" w:sz="0" w:space="0" w:color="auto"/>
            <w:left w:val="none" w:sz="0" w:space="0" w:color="auto"/>
            <w:bottom w:val="none" w:sz="0" w:space="0" w:color="auto"/>
            <w:right w:val="none" w:sz="0" w:space="0" w:color="auto"/>
          </w:divBdr>
          <w:divsChild>
            <w:div w:id="1240097073">
              <w:marLeft w:val="0"/>
              <w:marRight w:val="0"/>
              <w:marTop w:val="0"/>
              <w:marBottom w:val="0"/>
              <w:divBdr>
                <w:top w:val="none" w:sz="0" w:space="0" w:color="auto"/>
                <w:left w:val="none" w:sz="0" w:space="0" w:color="auto"/>
                <w:bottom w:val="none" w:sz="0" w:space="0" w:color="auto"/>
                <w:right w:val="none" w:sz="0" w:space="0" w:color="auto"/>
              </w:divBdr>
            </w:div>
          </w:divsChild>
        </w:div>
        <w:div w:id="1063913468">
          <w:marLeft w:val="0"/>
          <w:marRight w:val="0"/>
          <w:marTop w:val="0"/>
          <w:marBottom w:val="0"/>
          <w:divBdr>
            <w:top w:val="none" w:sz="0" w:space="0" w:color="auto"/>
            <w:left w:val="none" w:sz="0" w:space="0" w:color="auto"/>
            <w:bottom w:val="none" w:sz="0" w:space="0" w:color="auto"/>
            <w:right w:val="none" w:sz="0" w:space="0" w:color="auto"/>
          </w:divBdr>
        </w:div>
      </w:divsChild>
    </w:div>
    <w:div w:id="1817525997">
      <w:bodyDiv w:val="1"/>
      <w:marLeft w:val="0"/>
      <w:marRight w:val="0"/>
      <w:marTop w:val="0"/>
      <w:marBottom w:val="0"/>
      <w:divBdr>
        <w:top w:val="none" w:sz="0" w:space="0" w:color="auto"/>
        <w:left w:val="none" w:sz="0" w:space="0" w:color="auto"/>
        <w:bottom w:val="none" w:sz="0" w:space="0" w:color="auto"/>
        <w:right w:val="none" w:sz="0" w:space="0" w:color="auto"/>
      </w:divBdr>
      <w:divsChild>
        <w:div w:id="2105298262">
          <w:marLeft w:val="0"/>
          <w:marRight w:val="0"/>
          <w:marTop w:val="0"/>
          <w:marBottom w:val="0"/>
          <w:divBdr>
            <w:top w:val="none" w:sz="0" w:space="0" w:color="auto"/>
            <w:left w:val="none" w:sz="0" w:space="0" w:color="auto"/>
            <w:bottom w:val="none" w:sz="0" w:space="0" w:color="auto"/>
            <w:right w:val="none" w:sz="0" w:space="0" w:color="auto"/>
          </w:divBdr>
          <w:divsChild>
            <w:div w:id="872961954">
              <w:marLeft w:val="0"/>
              <w:marRight w:val="0"/>
              <w:marTop w:val="0"/>
              <w:marBottom w:val="0"/>
              <w:divBdr>
                <w:top w:val="none" w:sz="0" w:space="0" w:color="auto"/>
                <w:left w:val="none" w:sz="0" w:space="0" w:color="auto"/>
                <w:bottom w:val="none" w:sz="0" w:space="0" w:color="auto"/>
                <w:right w:val="none" w:sz="0" w:space="0" w:color="auto"/>
              </w:divBdr>
              <w:divsChild>
                <w:div w:id="8010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norMalaga/i-Boblin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boblid.host56.com/Acceso/" TargetMode="External"/><Relationship Id="rId4" Type="http://schemas.openxmlformats.org/officeDocument/2006/relationships/settings" Target="settings.xml"/><Relationship Id="rId9" Type="http://schemas.openxmlformats.org/officeDocument/2006/relationships/hyperlink" Target="http://i-boblid.host56.com/Acceso/"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DB50545-71F3-4C2B-A026-95AD4D57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3163</Words>
  <Characters>17400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paco</dc:creator>
  <cp:lastModifiedBy>paco</cp:lastModifiedBy>
  <cp:revision>4</cp:revision>
  <cp:lastPrinted>2015-09-11T14:14:00Z</cp:lastPrinted>
  <dcterms:created xsi:type="dcterms:W3CDTF">2015-09-11T14:29:00Z</dcterms:created>
  <dcterms:modified xsi:type="dcterms:W3CDTF">2015-09-18T09:20:00Z</dcterms:modified>
</cp:coreProperties>
</file>